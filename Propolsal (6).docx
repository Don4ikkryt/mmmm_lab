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B0B85" w14:textId="77777777" w:rsidR="00E44AF0" w:rsidRPr="00E44AF0" w:rsidRDefault="00E44AF0" w:rsidP="00E44AF0">
      <w:pPr>
        <w:pStyle w:val="a6"/>
        <w:spacing w:before="0" w:beforeAutospacing="0" w:after="160" w:afterAutospacing="0"/>
        <w:rPr>
          <w:sz w:val="28"/>
          <w:szCs w:val="28"/>
          <w:lang w:val="en-US"/>
        </w:rPr>
      </w:pPr>
      <w:r w:rsidRPr="00E44AF0">
        <w:rPr>
          <w:b/>
          <w:bCs/>
          <w:color w:val="000000"/>
          <w:sz w:val="28"/>
          <w:szCs w:val="28"/>
          <w:lang w:val="en-US"/>
        </w:rPr>
        <w:t>Relevance of the study of the cost of creating one workplace in Ukraine in the post-war period</w:t>
      </w:r>
    </w:p>
    <w:p w14:paraId="1605DAB7" w14:textId="77777777" w:rsidR="00E44AF0" w:rsidRPr="00E44AF0" w:rsidRDefault="00E44AF0" w:rsidP="00E44AF0">
      <w:pPr>
        <w:pStyle w:val="a6"/>
        <w:spacing w:before="0" w:beforeAutospacing="0" w:after="0" w:afterAutospacing="0" w:line="360" w:lineRule="auto"/>
        <w:ind w:firstLine="720"/>
        <w:rPr>
          <w:sz w:val="28"/>
          <w:szCs w:val="28"/>
          <w:lang w:val="en-US"/>
        </w:rPr>
      </w:pPr>
      <w:r w:rsidRPr="00E44AF0">
        <w:rPr>
          <w:color w:val="000000"/>
          <w:sz w:val="28"/>
          <w:szCs w:val="28"/>
          <w:lang w:val="en-US"/>
        </w:rPr>
        <w:t xml:space="preserve">The ongoing full-scale Russian invasion has presented Ukraine with significant macroeconomic challenges, exacerbating the country's already struggling economy. By the start of 2023, the </w:t>
      </w:r>
      <w:r w:rsidR="004B0A90">
        <w:rPr>
          <w:color w:val="000000"/>
          <w:sz w:val="28"/>
          <w:szCs w:val="28"/>
          <w:lang w:val="en-US"/>
        </w:rPr>
        <w:t>National Bank of Ukraine</w:t>
      </w:r>
      <w:r w:rsidRPr="00E44AF0">
        <w:rPr>
          <w:color w:val="000000"/>
          <w:sz w:val="28"/>
          <w:szCs w:val="28"/>
          <w:lang w:val="en-US"/>
        </w:rPr>
        <w:t xml:space="preserve"> had reported a staggering 2.</w:t>
      </w:r>
      <w:r w:rsidR="004B0A90">
        <w:rPr>
          <w:color w:val="000000"/>
          <w:sz w:val="28"/>
          <w:szCs w:val="28"/>
          <w:lang w:val="en-US"/>
        </w:rPr>
        <w:t>0</w:t>
      </w:r>
      <w:r w:rsidRPr="00E44AF0">
        <w:rPr>
          <w:color w:val="000000"/>
          <w:sz w:val="28"/>
          <w:szCs w:val="28"/>
          <w:lang w:val="en-US"/>
        </w:rPr>
        <w:t xml:space="preserve"> million individuals unemployed within Ukraine. Moreover, the conflict has forced nearly 5 million people to seek refuge in Europe and other countries, while over a million others </w:t>
      </w:r>
      <w:proofErr w:type="gramStart"/>
      <w:r w:rsidRPr="00E44AF0">
        <w:rPr>
          <w:color w:val="000000"/>
          <w:sz w:val="28"/>
          <w:szCs w:val="28"/>
          <w:lang w:val="en-US"/>
        </w:rPr>
        <w:t>have been drafted</w:t>
      </w:r>
      <w:proofErr w:type="gramEnd"/>
      <w:r w:rsidRPr="00E44AF0">
        <w:rPr>
          <w:color w:val="000000"/>
          <w:sz w:val="28"/>
          <w:szCs w:val="28"/>
          <w:lang w:val="en-US"/>
        </w:rPr>
        <w:t xml:space="preserve"> into the military. As the war eventually </w:t>
      </w:r>
      <w:proofErr w:type="gramStart"/>
      <w:r w:rsidRPr="00E44AF0">
        <w:rPr>
          <w:color w:val="000000"/>
          <w:sz w:val="28"/>
          <w:szCs w:val="28"/>
          <w:lang w:val="en-US"/>
        </w:rPr>
        <w:t>comes to an end</w:t>
      </w:r>
      <w:proofErr w:type="gramEnd"/>
      <w:r w:rsidRPr="00E44AF0">
        <w:rPr>
          <w:color w:val="000000"/>
          <w:sz w:val="28"/>
          <w:szCs w:val="28"/>
          <w:lang w:val="en-US"/>
        </w:rPr>
        <w:t>, a considerable portion of the Ukrainian population may find themselves at risk of long-term unemployment, which poses a critical social issue that demands immediate attention, robust investments, and innovative policies.</w:t>
      </w:r>
    </w:p>
    <w:p w14:paraId="79A45972" w14:textId="77777777" w:rsidR="00E44AF0" w:rsidRPr="00E44AF0" w:rsidRDefault="00E44AF0" w:rsidP="00E44AF0">
      <w:pPr>
        <w:pStyle w:val="a6"/>
        <w:spacing w:before="0" w:beforeAutospacing="0" w:after="0" w:afterAutospacing="0" w:line="360" w:lineRule="auto"/>
        <w:ind w:firstLine="720"/>
        <w:rPr>
          <w:sz w:val="28"/>
          <w:szCs w:val="28"/>
          <w:lang w:val="en-US"/>
        </w:rPr>
      </w:pPr>
      <w:r w:rsidRPr="00E44AF0">
        <w:rPr>
          <w:color w:val="000000"/>
          <w:sz w:val="28"/>
          <w:szCs w:val="28"/>
          <w:lang w:val="en-US"/>
        </w:rPr>
        <w:t xml:space="preserve">To address this pressing concern, it is imperative </w:t>
      </w:r>
      <w:proofErr w:type="gramStart"/>
      <w:r w:rsidRPr="00E44AF0">
        <w:rPr>
          <w:color w:val="000000"/>
          <w:sz w:val="28"/>
          <w:szCs w:val="28"/>
          <w:lang w:val="en-US"/>
        </w:rPr>
        <w:t>to thoroughly investigate</w:t>
      </w:r>
      <w:proofErr w:type="gramEnd"/>
      <w:r w:rsidRPr="00E44AF0">
        <w:rPr>
          <w:color w:val="000000"/>
          <w:sz w:val="28"/>
          <w:szCs w:val="28"/>
          <w:lang w:val="en-US"/>
        </w:rPr>
        <w:t xml:space="preserve"> the cost of creating new workplaces in Ukraine during the post-war period. Such an investigation </w:t>
      </w:r>
      <w:proofErr w:type="gramStart"/>
      <w:r w:rsidRPr="00E44AF0">
        <w:rPr>
          <w:color w:val="000000"/>
          <w:sz w:val="28"/>
          <w:szCs w:val="28"/>
          <w:lang w:val="en-US"/>
        </w:rPr>
        <w:t>has not yet been conducted</w:t>
      </w:r>
      <w:proofErr w:type="gramEnd"/>
      <w:r w:rsidRPr="00E44AF0">
        <w:rPr>
          <w:color w:val="000000"/>
          <w:sz w:val="28"/>
          <w:szCs w:val="28"/>
          <w:lang w:val="en-US"/>
        </w:rPr>
        <w:t>, despite its relevance in understanding the scale of investments required to foster healthy employment rates. Incorporating this issue into Ukraine's recovery plan is essential, as it will provide a framework for implementing effective strategies to generate sustainable employment opportunities.</w:t>
      </w:r>
    </w:p>
    <w:p w14:paraId="310868BF" w14:textId="77777777" w:rsidR="00E44AF0" w:rsidRPr="00E44AF0" w:rsidRDefault="00E44AF0" w:rsidP="00E44AF0">
      <w:pPr>
        <w:pStyle w:val="a6"/>
        <w:spacing w:before="0" w:beforeAutospacing="0" w:after="0" w:afterAutospacing="0" w:line="360" w:lineRule="auto"/>
        <w:ind w:firstLine="720"/>
        <w:rPr>
          <w:sz w:val="28"/>
          <w:szCs w:val="28"/>
          <w:lang w:val="en-US"/>
        </w:rPr>
      </w:pPr>
      <w:r w:rsidRPr="00E44AF0">
        <w:rPr>
          <w:color w:val="000000"/>
          <w:sz w:val="28"/>
          <w:szCs w:val="28"/>
          <w:lang w:val="en-US"/>
        </w:rPr>
        <w:t xml:space="preserve">Estimating the necessary investments needed to rejuvenate the job market will prove </w:t>
      </w:r>
      <w:commentRangeStart w:id="0"/>
      <w:r w:rsidRPr="00E44AF0">
        <w:rPr>
          <w:color w:val="000000"/>
          <w:sz w:val="28"/>
          <w:szCs w:val="28"/>
          <w:lang w:val="en-US"/>
        </w:rPr>
        <w:t>invaluable to the Ministry of Finance</w:t>
      </w:r>
      <w:commentRangeEnd w:id="0"/>
      <w:r w:rsidR="008B5C37">
        <w:rPr>
          <w:rStyle w:val="a9"/>
          <w:rFonts w:asciiTheme="minorHAnsi" w:eastAsiaTheme="minorHAnsi" w:hAnsiTheme="minorHAnsi" w:cstheme="minorBidi"/>
          <w:lang w:eastAsia="en-US"/>
        </w:rPr>
        <w:commentReference w:id="0"/>
      </w:r>
      <w:r w:rsidRPr="00E44AF0">
        <w:rPr>
          <w:color w:val="000000"/>
          <w:sz w:val="28"/>
          <w:szCs w:val="28"/>
          <w:lang w:val="en-US"/>
        </w:rPr>
        <w:t xml:space="preserve">, enabling them </w:t>
      </w:r>
      <w:commentRangeStart w:id="1"/>
      <w:r w:rsidRPr="00E44AF0">
        <w:rPr>
          <w:color w:val="000000"/>
          <w:sz w:val="28"/>
          <w:szCs w:val="28"/>
          <w:lang w:val="en-US"/>
        </w:rPr>
        <w:t>to project and allocate appropriate</w:t>
      </w:r>
      <w:commentRangeEnd w:id="1"/>
      <w:r w:rsidR="008B5C37">
        <w:rPr>
          <w:rStyle w:val="a9"/>
          <w:rFonts w:asciiTheme="minorHAnsi" w:eastAsiaTheme="minorHAnsi" w:hAnsiTheme="minorHAnsi" w:cstheme="minorBidi"/>
          <w:lang w:eastAsia="en-US"/>
        </w:rPr>
        <w:commentReference w:id="1"/>
      </w:r>
      <w:r w:rsidRPr="00E44AF0">
        <w:rPr>
          <w:color w:val="000000"/>
          <w:sz w:val="28"/>
          <w:szCs w:val="28"/>
          <w:lang w:val="en-US"/>
        </w:rPr>
        <w:t xml:space="preserve"> expenditures in the national budget. By determining the financial resources required to create a robust and diverse range of workplaces, the Ministry </w:t>
      </w:r>
      <w:commentRangeStart w:id="2"/>
      <w:r w:rsidRPr="00E44AF0">
        <w:rPr>
          <w:color w:val="000000"/>
          <w:sz w:val="28"/>
          <w:szCs w:val="28"/>
          <w:lang w:val="en-US"/>
        </w:rPr>
        <w:t xml:space="preserve">can better strategize </w:t>
      </w:r>
      <w:commentRangeEnd w:id="2"/>
      <w:r w:rsidR="008B5C37">
        <w:rPr>
          <w:rStyle w:val="a9"/>
          <w:rFonts w:asciiTheme="minorHAnsi" w:eastAsiaTheme="minorHAnsi" w:hAnsiTheme="minorHAnsi" w:cstheme="minorBidi"/>
          <w:lang w:eastAsia="en-US"/>
        </w:rPr>
        <w:commentReference w:id="2"/>
      </w:r>
      <w:r w:rsidRPr="00E44AF0">
        <w:rPr>
          <w:color w:val="000000"/>
          <w:sz w:val="28"/>
          <w:szCs w:val="28"/>
          <w:lang w:val="en-US"/>
        </w:rPr>
        <w:t xml:space="preserve">and allocate funds to support job creation initiatives. This will not only facilitate the reintegration of the population into the labor market but also stimulate economic growth and stability in the </w:t>
      </w:r>
      <w:proofErr w:type="gramStart"/>
      <w:r w:rsidRPr="00E44AF0">
        <w:rPr>
          <w:color w:val="000000"/>
          <w:sz w:val="28"/>
          <w:szCs w:val="28"/>
          <w:lang w:val="en-US"/>
        </w:rPr>
        <w:t>long run</w:t>
      </w:r>
      <w:proofErr w:type="gramEnd"/>
      <w:r w:rsidRPr="00E44AF0">
        <w:rPr>
          <w:color w:val="000000"/>
          <w:sz w:val="28"/>
          <w:szCs w:val="28"/>
          <w:lang w:val="en-US"/>
        </w:rPr>
        <w:t>.</w:t>
      </w:r>
    </w:p>
    <w:p w14:paraId="2AA72474" w14:textId="77777777" w:rsidR="00E44AF0" w:rsidRPr="00E44AF0" w:rsidRDefault="00E44AF0" w:rsidP="00E44AF0">
      <w:pPr>
        <w:pStyle w:val="a6"/>
        <w:spacing w:before="0" w:beforeAutospacing="0" w:after="0" w:afterAutospacing="0" w:line="360" w:lineRule="auto"/>
        <w:ind w:firstLine="720"/>
        <w:rPr>
          <w:sz w:val="28"/>
          <w:szCs w:val="28"/>
          <w:lang w:val="en-US"/>
        </w:rPr>
      </w:pPr>
      <w:r w:rsidRPr="00E44AF0">
        <w:rPr>
          <w:color w:val="000000"/>
          <w:sz w:val="28"/>
          <w:szCs w:val="28"/>
          <w:lang w:val="en-US"/>
        </w:rPr>
        <w:t xml:space="preserve">It is worth considering that the study of the cost of creating a workplace in Ukraine should encompass various aspects </w:t>
      </w:r>
      <w:proofErr w:type="spellStart"/>
      <w:r w:rsidRPr="00E44AF0">
        <w:rPr>
          <w:color w:val="000000"/>
          <w:sz w:val="28"/>
          <w:szCs w:val="28"/>
          <w:lang w:val="en-US"/>
        </w:rPr>
        <w:t>bey</w:t>
      </w:r>
      <w:proofErr w:type="spellEnd"/>
      <w:r w:rsidR="00551DF8" w:rsidRPr="00551DF8">
        <w:rPr>
          <w:color w:val="000000"/>
          <w:sz w:val="28"/>
          <w:szCs w:val="28"/>
          <w:lang w:val="en-US"/>
        </w:rPr>
        <w:t xml:space="preserve"> </w:t>
      </w:r>
      <w:proofErr w:type="spellStart"/>
      <w:r w:rsidRPr="00E44AF0">
        <w:rPr>
          <w:color w:val="000000"/>
          <w:sz w:val="28"/>
          <w:szCs w:val="28"/>
          <w:lang w:val="en-US"/>
        </w:rPr>
        <w:t>ond</w:t>
      </w:r>
      <w:proofErr w:type="spellEnd"/>
      <w:r w:rsidRPr="00E44AF0">
        <w:rPr>
          <w:color w:val="000000"/>
          <w:sz w:val="28"/>
          <w:szCs w:val="28"/>
          <w:lang w:val="en-US"/>
        </w:rPr>
        <w:t xml:space="preserve"> mere financial investment. Factors such as infrastructure development, vocational training programs, entrepreneurship support, and regulatory reforms </w:t>
      </w:r>
      <w:proofErr w:type="gramStart"/>
      <w:r w:rsidRPr="00E44AF0">
        <w:rPr>
          <w:color w:val="000000"/>
          <w:sz w:val="28"/>
          <w:szCs w:val="28"/>
          <w:lang w:val="en-US"/>
        </w:rPr>
        <w:t>should also be taken</w:t>
      </w:r>
      <w:proofErr w:type="gramEnd"/>
      <w:r w:rsidRPr="00E44AF0">
        <w:rPr>
          <w:color w:val="000000"/>
          <w:sz w:val="28"/>
          <w:szCs w:val="28"/>
          <w:lang w:val="en-US"/>
        </w:rPr>
        <w:t xml:space="preserve"> into </w:t>
      </w:r>
      <w:r w:rsidRPr="00E44AF0">
        <w:rPr>
          <w:color w:val="000000"/>
          <w:sz w:val="28"/>
          <w:szCs w:val="28"/>
          <w:lang w:val="en-US"/>
        </w:rPr>
        <w:lastRenderedPageBreak/>
        <w:t>account. By taking a holistic approach, policymakers and stakeholders can develop comprehensive strategies that address the multifaceted challenges hindering employment opportunities in the aftermath of the war.</w:t>
      </w:r>
    </w:p>
    <w:p w14:paraId="692E5167" w14:textId="77777777" w:rsidR="00E44AF0" w:rsidRPr="00E44AF0" w:rsidRDefault="00E44AF0" w:rsidP="00222456">
      <w:pPr>
        <w:pStyle w:val="a6"/>
        <w:spacing w:before="0" w:beforeAutospacing="0" w:after="160" w:afterAutospacing="0" w:line="360" w:lineRule="auto"/>
        <w:ind w:firstLine="720"/>
        <w:rPr>
          <w:sz w:val="28"/>
          <w:szCs w:val="28"/>
          <w:lang w:val="en-US"/>
        </w:rPr>
      </w:pPr>
      <w:r w:rsidRPr="00E44AF0">
        <w:rPr>
          <w:color w:val="000000"/>
          <w:sz w:val="28"/>
          <w:szCs w:val="28"/>
          <w:lang w:val="en-US"/>
        </w:rPr>
        <w:t>Ultimately, a thorough investigation into the cost of creating workplaces in post-war Ukraine is vital for formulating effective policies and securing the necessary investments to achieve healthy unemployment. By integrating this research into Ukraine's recovery plan, the government can provide the framework and financial support needed to revitalize the job market, promote social stability, and foster sustainable economic development.</w:t>
      </w:r>
    </w:p>
    <w:p w14:paraId="30F5BF66" w14:textId="77777777" w:rsidR="00176AF4" w:rsidRDefault="00490D2C" w:rsidP="00FB49E6">
      <w:pPr>
        <w:spacing w:line="360" w:lineRule="auto"/>
        <w:rPr>
          <w:rFonts w:ascii="Times New Roman" w:hAnsi="Times New Roman" w:cs="Times New Roman"/>
          <w:b/>
          <w:sz w:val="28"/>
          <w:szCs w:val="28"/>
          <w:lang w:val="en-US"/>
        </w:rPr>
      </w:pPr>
      <w:r w:rsidRPr="00490D2C">
        <w:rPr>
          <w:rFonts w:ascii="Times New Roman" w:hAnsi="Times New Roman" w:cs="Times New Roman"/>
          <w:b/>
          <w:sz w:val="28"/>
          <w:szCs w:val="28"/>
          <w:lang w:val="en-US"/>
        </w:rPr>
        <w:t>Goal of research</w:t>
      </w:r>
    </w:p>
    <w:p w14:paraId="5EBC83DE" w14:textId="77777777" w:rsidR="00490D2C" w:rsidRDefault="00487E28" w:rsidP="00FB49E6">
      <w:pPr>
        <w:spacing w:line="360" w:lineRule="auto"/>
        <w:rPr>
          <w:rFonts w:ascii="Times New Roman" w:hAnsi="Times New Roman" w:cs="Times New Roman"/>
          <w:sz w:val="28"/>
          <w:szCs w:val="28"/>
          <w:lang w:val="en-US"/>
        </w:rPr>
      </w:pPr>
      <w:commentRangeStart w:id="3"/>
      <w:r>
        <w:rPr>
          <w:rFonts w:ascii="Times New Roman" w:hAnsi="Times New Roman" w:cs="Times New Roman"/>
          <w:sz w:val="28"/>
          <w:szCs w:val="28"/>
          <w:lang w:val="en-US"/>
        </w:rPr>
        <w:t xml:space="preserve">The target of the article to explore how many investments should Ukraine spend to return to </w:t>
      </w:r>
      <w:r w:rsidRPr="00487E28">
        <w:rPr>
          <w:rFonts w:ascii="Times New Roman" w:hAnsi="Times New Roman" w:cs="Times New Roman"/>
          <w:sz w:val="28"/>
          <w:szCs w:val="28"/>
          <w:lang w:val="en-US"/>
        </w:rPr>
        <w:t xml:space="preserve">pre-war </w:t>
      </w:r>
      <w:r>
        <w:rPr>
          <w:rFonts w:ascii="Times New Roman" w:hAnsi="Times New Roman" w:cs="Times New Roman"/>
          <w:sz w:val="28"/>
          <w:szCs w:val="28"/>
          <w:lang w:val="en-US"/>
        </w:rPr>
        <w:t>unemployment</w:t>
      </w:r>
      <w:r w:rsidR="00847EE9">
        <w:rPr>
          <w:rFonts w:ascii="Times New Roman" w:hAnsi="Times New Roman" w:cs="Times New Roman"/>
          <w:sz w:val="28"/>
          <w:szCs w:val="28"/>
          <w:lang w:val="en-US"/>
        </w:rPr>
        <w:t xml:space="preserve"> rate</w:t>
      </w:r>
      <w:commentRangeEnd w:id="3"/>
      <w:r w:rsidR="00685546">
        <w:rPr>
          <w:rStyle w:val="a9"/>
        </w:rPr>
        <w:commentReference w:id="3"/>
      </w:r>
      <w:r w:rsidR="00847EE9">
        <w:rPr>
          <w:rFonts w:ascii="Times New Roman" w:hAnsi="Times New Roman" w:cs="Times New Roman"/>
          <w:sz w:val="28"/>
          <w:szCs w:val="28"/>
          <w:lang w:val="en-US"/>
        </w:rPr>
        <w:t xml:space="preserve">. </w:t>
      </w:r>
      <w:del w:id="4" w:author="Лисенко Роман Станіславович" w:date="2023-06-13T17:00:00Z">
        <w:r w:rsidR="00847EE9" w:rsidDel="00685546">
          <w:rPr>
            <w:rFonts w:ascii="Times New Roman" w:hAnsi="Times New Roman" w:cs="Times New Roman"/>
            <w:sz w:val="28"/>
            <w:szCs w:val="28"/>
            <w:lang w:val="en-US"/>
          </w:rPr>
          <w:delText>Further,</w:delText>
        </w:r>
        <w:r w:rsidR="00847EE9" w:rsidRPr="00847EE9" w:rsidDel="00685546">
          <w:rPr>
            <w:rFonts w:ascii="Times New Roman" w:hAnsi="Times New Roman" w:cs="Times New Roman"/>
            <w:sz w:val="28"/>
            <w:szCs w:val="28"/>
            <w:lang w:val="en-US"/>
          </w:rPr>
          <w:delText xml:space="preserve"> it will be shown how investments can affect</w:delText>
        </w:r>
        <w:r w:rsidR="00847EE9" w:rsidDel="00685546">
          <w:rPr>
            <w:rFonts w:ascii="Times New Roman" w:hAnsi="Times New Roman" w:cs="Times New Roman"/>
            <w:sz w:val="28"/>
            <w:szCs w:val="28"/>
            <w:lang w:val="en-US"/>
          </w:rPr>
          <w:delText xml:space="preserve"> the unemployment rate. </w:delText>
        </w:r>
      </w:del>
    </w:p>
    <w:p w14:paraId="011BD75C" w14:textId="77777777" w:rsidR="001534CF" w:rsidRDefault="001534CF" w:rsidP="001534CF">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Literature review </w:t>
      </w:r>
    </w:p>
    <w:p w14:paraId="242193A1" w14:textId="77777777" w:rsidR="002A6FC8" w:rsidRDefault="002A6FC8" w:rsidP="00222456">
      <w:pPr>
        <w:pStyle w:val="a6"/>
        <w:spacing w:before="0" w:beforeAutospacing="0" w:after="160" w:afterAutospacing="0" w:line="360" w:lineRule="auto"/>
        <w:rPr>
          <w:rFonts w:eastAsiaTheme="minorHAnsi"/>
          <w:sz w:val="28"/>
          <w:szCs w:val="28"/>
          <w:lang w:val="en-US" w:eastAsia="en-US"/>
        </w:rPr>
      </w:pPr>
      <w:commentRangeStart w:id="5"/>
      <w:r w:rsidRPr="002A6FC8">
        <w:rPr>
          <w:rFonts w:eastAsiaTheme="minorHAnsi"/>
          <w:sz w:val="28"/>
          <w:szCs w:val="28"/>
          <w:lang w:val="en-US" w:eastAsia="en-US"/>
        </w:rPr>
        <w:t>According to different economic theories, the relationship between gross capital formation</w:t>
      </w:r>
      <w:r w:rsidRPr="002A6FC8">
        <w:rPr>
          <w:rFonts w:ascii="Arial" w:hAnsi="Arial" w:cs="Arial"/>
          <w:color w:val="4D5156"/>
          <w:sz w:val="21"/>
          <w:szCs w:val="21"/>
          <w:shd w:val="clear" w:color="auto" w:fill="FFFFFF"/>
          <w:lang w:val="en-US"/>
        </w:rPr>
        <w:t xml:space="preserve"> </w:t>
      </w:r>
      <w:r w:rsidRPr="002A6FC8">
        <w:rPr>
          <w:rFonts w:eastAsiaTheme="minorHAnsi"/>
          <w:sz w:val="28"/>
          <w:szCs w:val="28"/>
          <w:lang w:val="en-US" w:eastAsia="en-US"/>
        </w:rPr>
        <w:t xml:space="preserve">(formerly gross domestic investment) and unemployment </w:t>
      </w:r>
      <w:proofErr w:type="gramStart"/>
      <w:r w:rsidRPr="002A6FC8">
        <w:rPr>
          <w:rFonts w:eastAsiaTheme="minorHAnsi"/>
          <w:sz w:val="28"/>
          <w:szCs w:val="28"/>
          <w:lang w:val="en-US" w:eastAsia="en-US"/>
        </w:rPr>
        <w:t>can be understood</w:t>
      </w:r>
      <w:proofErr w:type="gramEnd"/>
      <w:r w:rsidRPr="002A6FC8">
        <w:rPr>
          <w:rFonts w:eastAsiaTheme="minorHAnsi"/>
          <w:sz w:val="28"/>
          <w:szCs w:val="28"/>
          <w:lang w:val="en-US" w:eastAsia="en-US"/>
        </w:rPr>
        <w:t xml:space="preserve"> in various ways. </w:t>
      </w:r>
      <w:commentRangeEnd w:id="5"/>
      <w:r w:rsidR="00685546">
        <w:rPr>
          <w:rStyle w:val="a9"/>
          <w:rFonts w:asciiTheme="minorHAnsi" w:eastAsiaTheme="minorHAnsi" w:hAnsiTheme="minorHAnsi" w:cstheme="minorBidi"/>
          <w:lang w:eastAsia="en-US"/>
        </w:rPr>
        <w:commentReference w:id="5"/>
      </w:r>
    </w:p>
    <w:p w14:paraId="37294B9A" w14:textId="77777777" w:rsidR="002A6FC8" w:rsidRPr="002A6FC8" w:rsidRDefault="002A6FC8" w:rsidP="00250A67">
      <w:pPr>
        <w:pStyle w:val="a6"/>
        <w:numPr>
          <w:ilvl w:val="0"/>
          <w:numId w:val="20"/>
        </w:numPr>
        <w:spacing w:before="0" w:beforeAutospacing="0" w:after="160" w:afterAutospacing="0" w:line="360" w:lineRule="auto"/>
        <w:rPr>
          <w:sz w:val="28"/>
          <w:szCs w:val="28"/>
          <w:lang w:val="en-US"/>
        </w:rPr>
      </w:pPr>
      <w:r w:rsidRPr="002A6FC8">
        <w:rPr>
          <w:rFonts w:eastAsiaTheme="minorHAnsi"/>
          <w:sz w:val="28"/>
          <w:szCs w:val="28"/>
          <w:lang w:val="en-US" w:eastAsia="en-US"/>
        </w:rPr>
        <w:t>Classical Theory: The classical economists argue that any disturbances in an economy, including high unemployment or stagnant economic growth, will automatically cor</w:t>
      </w:r>
      <w:r w:rsidR="001366BF">
        <w:rPr>
          <w:rFonts w:eastAsiaTheme="minorHAnsi"/>
          <w:sz w:val="28"/>
          <w:szCs w:val="28"/>
          <w:lang w:val="en-US" w:eastAsia="en-US"/>
        </w:rPr>
        <w:t xml:space="preserve">rect themselves in the </w:t>
      </w:r>
      <w:proofErr w:type="gramStart"/>
      <w:r w:rsidR="001366BF">
        <w:rPr>
          <w:rFonts w:eastAsiaTheme="minorHAnsi"/>
          <w:sz w:val="28"/>
          <w:szCs w:val="28"/>
          <w:lang w:val="en-US" w:eastAsia="en-US"/>
        </w:rPr>
        <w:t>long run</w:t>
      </w:r>
      <w:proofErr w:type="gramEnd"/>
      <w:r w:rsidR="001366BF" w:rsidRPr="001366BF">
        <w:rPr>
          <w:rFonts w:eastAsiaTheme="minorHAnsi"/>
          <w:sz w:val="28"/>
          <w:szCs w:val="28"/>
          <w:lang w:val="en-US" w:eastAsia="en-US"/>
        </w:rPr>
        <w:t xml:space="preserve"> (</w:t>
      </w:r>
      <w:r w:rsidR="00A84F09">
        <w:fldChar w:fldCharType="begin"/>
      </w:r>
      <w:r w:rsidR="00A84F09" w:rsidRPr="00A84F09">
        <w:rPr>
          <w:lang w:val="en-US"/>
          <w:rPrChange w:id="6" w:author="Don4ik" w:date="2023-06-19T15:19:00Z">
            <w:rPr/>
          </w:rPrChange>
        </w:rPr>
        <w:instrText xml:space="preserve"> HYPERLINK "https://www.mdpi.com/2227-7099/8/2/26" \l "B12-economies-08-00026" </w:instrText>
      </w:r>
      <w:r w:rsidR="00A84F09">
        <w:fldChar w:fldCharType="separate"/>
      </w:r>
      <w:r w:rsidR="001366BF" w:rsidRPr="001366BF">
        <w:rPr>
          <w:rStyle w:val="a3"/>
          <w:rFonts w:eastAsiaTheme="minorHAnsi"/>
          <w:sz w:val="28"/>
          <w:szCs w:val="28"/>
          <w:lang w:val="en-US" w:eastAsia="en-US"/>
        </w:rPr>
        <w:t>Edwards 1959</w:t>
      </w:r>
      <w:r w:rsidR="00A84F09">
        <w:rPr>
          <w:rStyle w:val="a3"/>
          <w:rFonts w:eastAsiaTheme="minorHAnsi"/>
          <w:sz w:val="28"/>
          <w:szCs w:val="28"/>
          <w:lang w:val="en-US" w:eastAsia="en-US"/>
        </w:rPr>
        <w:fldChar w:fldCharType="end"/>
      </w:r>
      <w:r w:rsidR="001366BF" w:rsidRPr="001366BF">
        <w:rPr>
          <w:rFonts w:eastAsiaTheme="minorHAnsi"/>
          <w:sz w:val="28"/>
          <w:szCs w:val="28"/>
          <w:lang w:val="en-US" w:eastAsia="en-US"/>
        </w:rPr>
        <w:t>)</w:t>
      </w:r>
      <w:r w:rsidR="001366BF">
        <w:rPr>
          <w:rFonts w:eastAsiaTheme="minorHAnsi"/>
          <w:sz w:val="28"/>
          <w:szCs w:val="28"/>
          <w:lang w:val="uk-UA" w:eastAsia="en-US"/>
        </w:rPr>
        <w:t>.</w:t>
      </w:r>
      <w:r w:rsidRPr="002A6FC8">
        <w:rPr>
          <w:rFonts w:eastAsiaTheme="minorHAnsi"/>
          <w:sz w:val="28"/>
          <w:szCs w:val="28"/>
          <w:lang w:val="en-US" w:eastAsia="en-US"/>
        </w:rPr>
        <w:t xml:space="preserve"> They believe that unemployment will disappear without the need for specific policy interventions. </w:t>
      </w:r>
    </w:p>
    <w:p w14:paraId="46461632" w14:textId="77777777" w:rsidR="002A6FC8" w:rsidRPr="002A6FC8" w:rsidRDefault="002A6FC8" w:rsidP="00250A67">
      <w:pPr>
        <w:pStyle w:val="a6"/>
        <w:numPr>
          <w:ilvl w:val="0"/>
          <w:numId w:val="20"/>
        </w:numPr>
        <w:spacing w:before="0" w:beforeAutospacing="0" w:after="160" w:afterAutospacing="0" w:line="360" w:lineRule="auto"/>
        <w:rPr>
          <w:sz w:val="28"/>
          <w:szCs w:val="28"/>
          <w:lang w:val="en-US"/>
        </w:rPr>
      </w:pPr>
      <w:r w:rsidRPr="002A6FC8">
        <w:rPr>
          <w:rFonts w:eastAsiaTheme="minorHAnsi"/>
          <w:sz w:val="28"/>
          <w:szCs w:val="28"/>
          <w:lang w:val="en-US" w:eastAsia="en-US"/>
        </w:rPr>
        <w:t xml:space="preserve">Keynesian Theory: The Keynesian theory holds that unemployment </w:t>
      </w:r>
      <w:proofErr w:type="gramStart"/>
      <w:r w:rsidRPr="002A6FC8">
        <w:rPr>
          <w:rFonts w:eastAsiaTheme="minorHAnsi"/>
          <w:sz w:val="28"/>
          <w:szCs w:val="28"/>
          <w:lang w:val="en-US" w:eastAsia="en-US"/>
        </w:rPr>
        <w:t>is primarily caused</w:t>
      </w:r>
      <w:proofErr w:type="gramEnd"/>
      <w:r w:rsidRPr="002A6FC8">
        <w:rPr>
          <w:rFonts w:eastAsiaTheme="minorHAnsi"/>
          <w:sz w:val="28"/>
          <w:szCs w:val="28"/>
          <w:lang w:val="en-US" w:eastAsia="en-US"/>
        </w:rPr>
        <w:t xml:space="preserve"> by a lack of </w:t>
      </w:r>
      <w:r w:rsidR="001366BF">
        <w:rPr>
          <w:rFonts w:eastAsiaTheme="minorHAnsi"/>
          <w:sz w:val="28"/>
          <w:szCs w:val="28"/>
          <w:lang w:val="en-US" w:eastAsia="en-US"/>
        </w:rPr>
        <w:t>aggregate demand in the economy</w:t>
      </w:r>
      <w:r w:rsidR="001366BF" w:rsidRPr="001366BF">
        <w:rPr>
          <w:rFonts w:ascii="Arial" w:hAnsi="Arial" w:cs="Arial"/>
          <w:color w:val="222222"/>
          <w:sz w:val="20"/>
          <w:szCs w:val="20"/>
          <w:shd w:val="clear" w:color="auto" w:fill="FFFFFF"/>
          <w:lang w:val="en-US"/>
        </w:rPr>
        <w:t> </w:t>
      </w:r>
      <w:r w:rsidR="001366BF" w:rsidRPr="001366BF">
        <w:rPr>
          <w:rFonts w:eastAsiaTheme="minorHAnsi"/>
          <w:sz w:val="28"/>
          <w:szCs w:val="28"/>
          <w:lang w:val="en-US" w:eastAsia="en-US"/>
        </w:rPr>
        <w:t>(</w:t>
      </w:r>
      <w:r w:rsidR="00A84F09">
        <w:fldChar w:fldCharType="begin"/>
      </w:r>
      <w:r w:rsidR="00A84F09" w:rsidRPr="00A84F09">
        <w:rPr>
          <w:lang w:val="en-US"/>
          <w:rPrChange w:id="7" w:author="Don4ik" w:date="2023-06-19T15:19:00Z">
            <w:rPr/>
          </w:rPrChange>
        </w:rPr>
        <w:instrText xml:space="preserve"> HYPERLINK "https://www.mdpi.com/2227-7099/8/2/26" \l "B17-economies-08-00026" </w:instrText>
      </w:r>
      <w:r w:rsidR="00A84F09">
        <w:fldChar w:fldCharType="separate"/>
      </w:r>
      <w:r w:rsidR="001366BF" w:rsidRPr="001366BF">
        <w:rPr>
          <w:rStyle w:val="a3"/>
          <w:rFonts w:eastAsiaTheme="minorHAnsi"/>
          <w:sz w:val="28"/>
          <w:szCs w:val="28"/>
          <w:lang w:val="en-US" w:eastAsia="en-US"/>
        </w:rPr>
        <w:t>Keynes 1936</w:t>
      </w:r>
      <w:r w:rsidR="00A84F09">
        <w:rPr>
          <w:rStyle w:val="a3"/>
          <w:rFonts w:eastAsiaTheme="minorHAnsi"/>
          <w:sz w:val="28"/>
          <w:szCs w:val="28"/>
          <w:lang w:val="en-US" w:eastAsia="en-US"/>
        </w:rPr>
        <w:fldChar w:fldCharType="end"/>
      </w:r>
      <w:r w:rsidR="001366BF" w:rsidRPr="001366BF">
        <w:rPr>
          <w:rFonts w:eastAsiaTheme="minorHAnsi"/>
          <w:sz w:val="28"/>
          <w:szCs w:val="28"/>
          <w:lang w:val="en-US" w:eastAsia="en-US"/>
        </w:rPr>
        <w:t>).</w:t>
      </w:r>
      <w:r w:rsidRPr="002A6FC8">
        <w:rPr>
          <w:rFonts w:eastAsiaTheme="minorHAnsi"/>
          <w:sz w:val="28"/>
          <w:szCs w:val="28"/>
          <w:lang w:val="en-US" w:eastAsia="en-US"/>
        </w:rPr>
        <w:t xml:space="preserve"> According to this view, authorities should implement appropriate policies such as expansionary fiscal or monetary measures to address unemployment and stimulate economic growth. Keynesian economists argue </w:t>
      </w:r>
      <w:r w:rsidRPr="002A6FC8">
        <w:rPr>
          <w:rFonts w:eastAsiaTheme="minorHAnsi"/>
          <w:sz w:val="28"/>
          <w:szCs w:val="28"/>
          <w:lang w:val="en-US" w:eastAsia="en-US"/>
        </w:rPr>
        <w:lastRenderedPageBreak/>
        <w:t xml:space="preserve">that unemployment results from inadequate policies, changes in economic structures, and a lack of education that aligns with labor market needs. </w:t>
      </w:r>
    </w:p>
    <w:p w14:paraId="09CE43A6" w14:textId="77777777" w:rsidR="001366BF" w:rsidRPr="001366BF" w:rsidRDefault="002A6FC8" w:rsidP="002A6FC8">
      <w:pPr>
        <w:pStyle w:val="a6"/>
        <w:numPr>
          <w:ilvl w:val="0"/>
          <w:numId w:val="20"/>
        </w:numPr>
        <w:spacing w:before="0" w:beforeAutospacing="0" w:after="160" w:afterAutospacing="0" w:line="360" w:lineRule="auto"/>
        <w:rPr>
          <w:sz w:val="28"/>
          <w:szCs w:val="28"/>
          <w:lang w:val="en-US"/>
        </w:rPr>
      </w:pPr>
      <w:commentRangeStart w:id="8"/>
      <w:r w:rsidRPr="002A6FC8">
        <w:rPr>
          <w:rFonts w:eastAsiaTheme="minorHAnsi"/>
          <w:sz w:val="28"/>
          <w:szCs w:val="28"/>
          <w:lang w:val="en-US" w:eastAsia="en-US"/>
        </w:rPr>
        <w:t>Balance Theory of Capital Formation: The balance theory of capital formation is particularly relevant for developing countries with lower economic growth rates and higher population sizes. This theory suggests that the government should invest in industrial capital goods across various sectors to achieve balanced employment growth</w:t>
      </w:r>
      <w:r w:rsidR="006716B8" w:rsidRPr="006716B8">
        <w:rPr>
          <w:rFonts w:ascii="Arial" w:hAnsi="Arial" w:cs="Arial"/>
          <w:color w:val="222222"/>
          <w:sz w:val="20"/>
          <w:szCs w:val="20"/>
          <w:shd w:val="clear" w:color="auto" w:fill="FFFFFF"/>
          <w:lang w:val="en-US"/>
        </w:rPr>
        <w:t> </w:t>
      </w:r>
      <w:r w:rsidR="006716B8" w:rsidRPr="006716B8">
        <w:rPr>
          <w:rFonts w:eastAsiaTheme="minorHAnsi"/>
          <w:sz w:val="28"/>
          <w:szCs w:val="28"/>
          <w:lang w:val="en-US" w:eastAsia="en-US"/>
        </w:rPr>
        <w:t>(</w:t>
      </w:r>
      <w:r w:rsidR="00A84F09">
        <w:fldChar w:fldCharType="begin"/>
      </w:r>
      <w:r w:rsidR="00A84F09" w:rsidRPr="00A84F09">
        <w:rPr>
          <w:lang w:val="en-US"/>
          <w:rPrChange w:id="9" w:author="Don4ik" w:date="2023-06-19T15:19:00Z">
            <w:rPr/>
          </w:rPrChange>
        </w:rPr>
        <w:instrText xml:space="preserve"> HYPERLINK "https://www.mdpi.com/2227-7099/8/2/26" \l "B19-economies-08-00026" </w:instrText>
      </w:r>
      <w:r w:rsidR="00A84F09">
        <w:fldChar w:fldCharType="separate"/>
      </w:r>
      <w:r w:rsidR="006716B8" w:rsidRPr="006716B8">
        <w:rPr>
          <w:rStyle w:val="a3"/>
          <w:rFonts w:eastAsiaTheme="minorHAnsi"/>
          <w:sz w:val="28"/>
          <w:szCs w:val="28"/>
          <w:lang w:val="en-US" w:eastAsia="en-US"/>
        </w:rPr>
        <w:t>Krishna and Perez 2005</w:t>
      </w:r>
      <w:r w:rsidR="00A84F09">
        <w:rPr>
          <w:rStyle w:val="a3"/>
          <w:rFonts w:eastAsiaTheme="minorHAnsi"/>
          <w:sz w:val="28"/>
          <w:szCs w:val="28"/>
          <w:lang w:val="en-US" w:eastAsia="en-US"/>
        </w:rPr>
        <w:fldChar w:fldCharType="end"/>
      </w:r>
      <w:r w:rsidR="006716B8" w:rsidRPr="006716B8">
        <w:rPr>
          <w:rFonts w:eastAsiaTheme="minorHAnsi"/>
          <w:sz w:val="28"/>
          <w:szCs w:val="28"/>
          <w:lang w:val="en-US" w:eastAsia="en-US"/>
        </w:rPr>
        <w:t>)</w:t>
      </w:r>
      <w:r w:rsidRPr="002A6FC8">
        <w:rPr>
          <w:rFonts w:eastAsiaTheme="minorHAnsi"/>
          <w:sz w:val="28"/>
          <w:szCs w:val="28"/>
          <w:lang w:val="en-US" w:eastAsia="en-US"/>
        </w:rPr>
        <w:t xml:space="preserve">. By spreading capital goods throughout the economy, employment opportunities </w:t>
      </w:r>
      <w:proofErr w:type="gramStart"/>
      <w:r w:rsidRPr="002A6FC8">
        <w:rPr>
          <w:rFonts w:eastAsiaTheme="minorHAnsi"/>
          <w:sz w:val="28"/>
          <w:szCs w:val="28"/>
          <w:lang w:val="en-US" w:eastAsia="en-US"/>
        </w:rPr>
        <w:t>can be created</w:t>
      </w:r>
      <w:proofErr w:type="gramEnd"/>
      <w:r w:rsidRPr="002A6FC8">
        <w:rPr>
          <w:rFonts w:eastAsiaTheme="minorHAnsi"/>
          <w:sz w:val="28"/>
          <w:szCs w:val="28"/>
          <w:lang w:val="en-US" w:eastAsia="en-US"/>
        </w:rPr>
        <w:t xml:space="preserve"> in multiple sectors, leading to improved economic growth and a decrease in the unemployment rate.</w:t>
      </w:r>
      <w:commentRangeEnd w:id="8"/>
      <w:r w:rsidR="00685546">
        <w:rPr>
          <w:rStyle w:val="a9"/>
          <w:rFonts w:asciiTheme="minorHAnsi" w:eastAsiaTheme="minorHAnsi" w:hAnsiTheme="minorHAnsi" w:cstheme="minorBidi"/>
          <w:lang w:eastAsia="en-US"/>
        </w:rPr>
        <w:commentReference w:id="8"/>
      </w:r>
    </w:p>
    <w:p w14:paraId="4905F5B8" w14:textId="77777777" w:rsidR="00222456" w:rsidRPr="00E44AF0" w:rsidRDefault="00222456" w:rsidP="001366BF">
      <w:pPr>
        <w:pStyle w:val="a6"/>
        <w:spacing w:before="0" w:beforeAutospacing="0" w:after="160" w:afterAutospacing="0" w:line="360" w:lineRule="auto"/>
        <w:rPr>
          <w:sz w:val="28"/>
          <w:szCs w:val="28"/>
          <w:lang w:val="en-US"/>
        </w:rPr>
      </w:pPr>
      <w:r w:rsidRPr="00E44AF0">
        <w:rPr>
          <w:b/>
          <w:bCs/>
          <w:color w:val="000000"/>
          <w:sz w:val="28"/>
          <w:szCs w:val="28"/>
          <w:lang w:val="en-US"/>
        </w:rPr>
        <w:t>Theoretical concept</w:t>
      </w:r>
    </w:p>
    <w:p w14:paraId="04B07973" w14:textId="77777777" w:rsidR="00222456" w:rsidRPr="00E44AF0" w:rsidRDefault="00222456" w:rsidP="001366BF">
      <w:pPr>
        <w:pStyle w:val="a6"/>
        <w:spacing w:before="0" w:beforeAutospacing="0" w:after="160" w:afterAutospacing="0" w:line="360" w:lineRule="auto"/>
        <w:rPr>
          <w:sz w:val="28"/>
          <w:szCs w:val="28"/>
          <w:lang w:val="en-US"/>
        </w:rPr>
      </w:pPr>
      <w:r w:rsidRPr="00E44AF0">
        <w:rPr>
          <w:color w:val="000000"/>
          <w:sz w:val="28"/>
          <w:szCs w:val="28"/>
          <w:lang w:val="en-US"/>
        </w:rPr>
        <w:t xml:space="preserve">Research </w:t>
      </w:r>
      <w:proofErr w:type="gramStart"/>
      <w:r w:rsidRPr="00E44AF0">
        <w:rPr>
          <w:color w:val="000000"/>
          <w:sz w:val="28"/>
          <w:szCs w:val="28"/>
          <w:lang w:val="en-US"/>
        </w:rPr>
        <w:t>is based</w:t>
      </w:r>
      <w:proofErr w:type="gramEnd"/>
      <w:r w:rsidRPr="00E44AF0">
        <w:rPr>
          <w:color w:val="000000"/>
          <w:sz w:val="28"/>
          <w:szCs w:val="28"/>
          <w:lang w:val="en-US"/>
        </w:rPr>
        <w:t xml:space="preserve"> on the New Keynesian framework about economics. The New Keynesian framework provides a comprehensive and coherent framework for analyzing macroeconomic fluctuations, understanding the role of policy interventions, and guiding policy decisions to stabilize the economy. </w:t>
      </w:r>
    </w:p>
    <w:p w14:paraId="012FEFF2" w14:textId="77777777" w:rsidR="00222456" w:rsidRPr="00E44AF0" w:rsidRDefault="00222456" w:rsidP="001366BF">
      <w:pPr>
        <w:pStyle w:val="a6"/>
        <w:spacing w:before="0" w:beforeAutospacing="0" w:after="160" w:afterAutospacing="0" w:line="360" w:lineRule="auto"/>
        <w:rPr>
          <w:sz w:val="28"/>
          <w:szCs w:val="28"/>
          <w:lang w:val="en-US"/>
        </w:rPr>
      </w:pPr>
      <w:commentRangeStart w:id="10"/>
      <w:r w:rsidRPr="00E44AF0">
        <w:rPr>
          <w:color w:val="000000"/>
          <w:sz w:val="28"/>
          <w:szCs w:val="28"/>
          <w:lang w:val="en-US"/>
        </w:rPr>
        <w:t xml:space="preserve">According to the Keynesian framework, changes in unemployment </w:t>
      </w:r>
      <w:proofErr w:type="gramStart"/>
      <w:r w:rsidRPr="00E44AF0">
        <w:rPr>
          <w:color w:val="000000"/>
          <w:sz w:val="28"/>
          <w:szCs w:val="28"/>
          <w:lang w:val="en-US"/>
        </w:rPr>
        <w:t>are primarily driven</w:t>
      </w:r>
      <w:proofErr w:type="gramEnd"/>
      <w:r w:rsidRPr="00E44AF0">
        <w:rPr>
          <w:color w:val="000000"/>
          <w:sz w:val="28"/>
          <w:szCs w:val="28"/>
          <w:lang w:val="en-US"/>
        </w:rPr>
        <w:t xml:space="preserve"> by fluctuations in aggregate demand. When aggregate demand is low, there is a surplus of goods and services, which leads to a decrease in prices, reduced output, and layoffs, increasing unemployment. Conversely, when aggregate demand is high, there is a shortage of goods and services, which leads to an increase in prices, increased output, and hiring, decreasing unemployment. The Keynesian model argues that government intervention </w:t>
      </w:r>
      <w:proofErr w:type="gramStart"/>
      <w:r w:rsidRPr="00E44AF0">
        <w:rPr>
          <w:color w:val="000000"/>
          <w:sz w:val="28"/>
          <w:szCs w:val="28"/>
          <w:lang w:val="en-US"/>
        </w:rPr>
        <w:t>can be used</w:t>
      </w:r>
      <w:proofErr w:type="gramEnd"/>
      <w:r w:rsidRPr="00E44AF0">
        <w:rPr>
          <w:color w:val="000000"/>
          <w:sz w:val="28"/>
          <w:szCs w:val="28"/>
          <w:lang w:val="en-US"/>
        </w:rPr>
        <w:t xml:space="preserve"> to stimulate aggregate demand and reduce unemployment. </w:t>
      </w:r>
      <w:commentRangeEnd w:id="10"/>
      <w:r w:rsidR="00AC253D">
        <w:rPr>
          <w:rStyle w:val="a9"/>
          <w:rFonts w:asciiTheme="minorHAnsi" w:eastAsiaTheme="minorHAnsi" w:hAnsiTheme="minorHAnsi" w:cstheme="minorBidi"/>
          <w:lang w:eastAsia="en-US"/>
        </w:rPr>
        <w:commentReference w:id="10"/>
      </w:r>
    </w:p>
    <w:p w14:paraId="2714CF1D" w14:textId="77777777" w:rsidR="00222456" w:rsidRPr="00E44AF0" w:rsidRDefault="00A84F09" w:rsidP="00222456">
      <w:pPr>
        <w:pStyle w:val="a6"/>
        <w:spacing w:before="0" w:beforeAutospacing="0" w:after="160" w:afterAutospacing="0" w:line="360" w:lineRule="auto"/>
        <w:rPr>
          <w:sz w:val="28"/>
          <w:szCs w:val="28"/>
          <w:lang w:val="en-US"/>
        </w:rPr>
      </w:pPr>
      <w:hyperlink r:id="rId8" w:history="1">
        <w:r w:rsidR="00222456" w:rsidRPr="00E44AF0">
          <w:rPr>
            <w:rStyle w:val="a3"/>
            <w:color w:val="1155CC"/>
            <w:sz w:val="28"/>
            <w:szCs w:val="28"/>
            <w:lang w:val="en-US"/>
          </w:rPr>
          <w:t>Unemployment in an Estimated New Keynesian Model: NBER Macroeconomics Annual: Vol 26 (uchicago.edu)</w:t>
        </w:r>
      </w:hyperlink>
    </w:p>
    <w:p w14:paraId="645A47DA" w14:textId="77777777" w:rsidR="001534CF" w:rsidRPr="001534CF" w:rsidRDefault="00A84F09" w:rsidP="00222456">
      <w:pPr>
        <w:pStyle w:val="a6"/>
        <w:spacing w:before="0" w:beforeAutospacing="0" w:after="160" w:afterAutospacing="0" w:line="360" w:lineRule="auto"/>
        <w:rPr>
          <w:color w:val="1155CC"/>
          <w:sz w:val="28"/>
          <w:szCs w:val="28"/>
          <w:u w:val="single"/>
          <w:lang w:val="en-US"/>
        </w:rPr>
      </w:pPr>
      <w:hyperlink r:id="rId9" w:history="1">
        <w:r w:rsidR="00222456" w:rsidRPr="00E44AF0">
          <w:rPr>
            <w:rStyle w:val="a3"/>
            <w:color w:val="1155CC"/>
            <w:sz w:val="28"/>
            <w:szCs w:val="28"/>
            <w:lang w:val="en-US"/>
          </w:rPr>
          <w:t>New Keynesian economics - Wikipedia</w:t>
        </w:r>
      </w:hyperlink>
    </w:p>
    <w:p w14:paraId="76836400" w14:textId="77777777" w:rsidR="00176AF4" w:rsidRPr="00E07590" w:rsidRDefault="00924D1E" w:rsidP="00E07590">
      <w:pPr>
        <w:spacing w:line="360" w:lineRule="auto"/>
        <w:rPr>
          <w:rFonts w:ascii="Times New Roman" w:hAnsi="Times New Roman" w:cs="Times New Roman"/>
          <w:sz w:val="28"/>
          <w:szCs w:val="28"/>
          <w:lang w:val="en-US"/>
        </w:rPr>
      </w:pPr>
      <w:r w:rsidRPr="00E07590">
        <w:rPr>
          <w:rFonts w:ascii="Times New Roman" w:hAnsi="Times New Roman" w:cs="Times New Roman"/>
          <w:b/>
          <w:sz w:val="28"/>
          <w:szCs w:val="28"/>
          <w:lang w:val="en-US"/>
        </w:rPr>
        <w:lastRenderedPageBreak/>
        <w:t xml:space="preserve">Model </w:t>
      </w:r>
      <w:r w:rsidR="00242547" w:rsidRPr="00E07590">
        <w:rPr>
          <w:rFonts w:ascii="Times New Roman" w:hAnsi="Times New Roman" w:cs="Times New Roman"/>
          <w:sz w:val="28"/>
          <w:szCs w:val="28"/>
          <w:lang w:val="en-US"/>
        </w:rPr>
        <w:br/>
      </w:r>
      <w:del w:id="11" w:author="Лисенко Роман Станіславович" w:date="2023-06-13T17:17:00Z">
        <w:r w:rsidR="00242547" w:rsidRPr="00E07590" w:rsidDel="00AC253D">
          <w:rPr>
            <w:rFonts w:ascii="Times New Roman" w:hAnsi="Times New Roman" w:cs="Times New Roman"/>
            <w:sz w:val="28"/>
            <w:szCs w:val="28"/>
            <w:lang w:val="en-US"/>
          </w:rPr>
          <w:delText xml:space="preserve">The study was conducted using regression analysis according to New Keynesian model. </w:delText>
        </w:r>
      </w:del>
    </w:p>
    <w:p w14:paraId="29A04871" w14:textId="77777777" w:rsidR="00E07590" w:rsidRPr="00E07590" w:rsidRDefault="00242547" w:rsidP="001B4330">
      <w:pPr>
        <w:spacing w:line="360" w:lineRule="auto"/>
        <w:rPr>
          <w:rFonts w:ascii="Times New Roman" w:hAnsi="Times New Roman" w:cs="Times New Roman"/>
          <w:sz w:val="28"/>
          <w:szCs w:val="28"/>
          <w:lang w:val="en-US"/>
        </w:rPr>
      </w:pPr>
      <w:r w:rsidRPr="00E07590">
        <w:rPr>
          <w:rFonts w:ascii="Times New Roman" w:hAnsi="Times New Roman" w:cs="Times New Roman"/>
          <w:sz w:val="28"/>
          <w:szCs w:val="28"/>
          <w:lang w:val="en-US"/>
        </w:rPr>
        <w:t xml:space="preserve">Based on theory, our basic unemployment model will look like </w:t>
      </w:r>
      <w:commentRangeStart w:id="12"/>
      <w:r w:rsidRPr="00E07590">
        <w:rPr>
          <w:rFonts w:ascii="Times New Roman" w:hAnsi="Times New Roman" w:cs="Times New Roman"/>
          <w:sz w:val="28"/>
          <w:szCs w:val="28"/>
          <w:lang w:val="en-US"/>
        </w:rPr>
        <w:t>this</w:t>
      </w:r>
      <w:commentRangeEnd w:id="12"/>
      <w:r w:rsidR="00AC253D">
        <w:rPr>
          <w:rStyle w:val="a9"/>
        </w:rPr>
        <w:commentReference w:id="12"/>
      </w:r>
      <w:r w:rsidRPr="00E07590">
        <w:rPr>
          <w:rFonts w:ascii="Times New Roman" w:hAnsi="Times New Roman" w:cs="Times New Roman"/>
          <w:sz w:val="28"/>
          <w:szCs w:val="28"/>
          <w:lang w:val="en-US"/>
        </w:rPr>
        <w:t>:</w:t>
      </w:r>
    </w:p>
    <w:p w14:paraId="0507D505" w14:textId="77777777" w:rsidR="00242547" w:rsidRPr="00E07590" w:rsidRDefault="004F5A84" w:rsidP="001B4330">
      <w:pPr>
        <w:spacing w:line="360" w:lineRule="auto"/>
        <w:rPr>
          <w:rFonts w:ascii="Times New Roman" w:hAnsi="Times New Roman" w:cs="Times New Roman"/>
          <w:sz w:val="28"/>
          <w:szCs w:val="28"/>
          <w:lang w:val="en-US"/>
        </w:rPr>
      </w:pPr>
      <w:r w:rsidRPr="001B4330">
        <w:rPr>
          <w:rFonts w:ascii="Times New Roman" w:hAnsi="Times New Roman" w:cs="Times New Roman"/>
          <w:sz w:val="28"/>
          <w:szCs w:val="28"/>
          <w:lang w:val="en-US"/>
        </w:rPr>
        <w:t xml:space="preserve">       </w:t>
      </w:r>
      <m:oMath>
        <m:r>
          <m:rPr>
            <m:sty m:val="p"/>
          </m:rPr>
          <w:rPr>
            <w:rFonts w:ascii="Cambria Math" w:hAnsi="Cambria Math" w:cs="Times New Roman"/>
            <w:sz w:val="28"/>
            <w:szCs w:val="28"/>
            <w:lang w:val="en-US"/>
          </w:rPr>
          <m:t xml:space="preserve">                                                   </m:t>
        </m:r>
        <m:r>
          <w:rPr>
            <w:rFonts w:ascii="Cambria Math" w:hAnsi="Cambria Math" w:cs="Times New Roman"/>
            <w:sz w:val="28"/>
            <w:szCs w:val="28"/>
            <w:lang w:val="en-US"/>
          </w:rPr>
          <m:t>U</m:t>
        </m:r>
        <m:r>
          <m:rPr>
            <m:sty m:val="p"/>
          </m:rPr>
          <w:rPr>
            <w:rFonts w:ascii="Cambria Math" w:hAnsi="Cambria Math" w:cs="Times New Roman"/>
            <w:sz w:val="28"/>
            <w:szCs w:val="28"/>
            <w:lang w:val="en-US"/>
          </w:rPr>
          <m:t>=</m:t>
        </m:r>
        <m:r>
          <w:rPr>
            <w:rFonts w:ascii="Cambria Math" w:hAnsi="Cambria Math" w:cs="Times New Roman"/>
            <w:sz w:val="28"/>
            <w:szCs w:val="28"/>
            <w:lang w:val="en-US"/>
          </w:rPr>
          <m:t>f</m:t>
        </m:r>
        <m:d>
          <m:dPr>
            <m:ctrlPr>
              <w:rPr>
                <w:rFonts w:ascii="Cambria Math" w:hAnsi="Cambria Math" w:cs="Times New Roman"/>
                <w:sz w:val="28"/>
                <w:szCs w:val="28"/>
                <w:lang w:val="en-US"/>
              </w:rPr>
            </m:ctrlPr>
          </m:dPr>
          <m:e>
            <m:r>
              <w:rPr>
                <w:rFonts w:ascii="Cambria Math" w:hAnsi="Cambria Math" w:cs="Times New Roman"/>
                <w:sz w:val="28"/>
                <w:szCs w:val="28"/>
                <w:lang w:val="en-US"/>
              </w:rPr>
              <m:t>ADPW</m:t>
            </m:r>
          </m:e>
        </m:d>
        <m:r>
          <m:rPr>
            <m:sty m:val="p"/>
          </m:rPr>
          <w:rPr>
            <w:rFonts w:ascii="Cambria Math" w:hAnsi="Cambria Math" w:cs="Times New Roman"/>
            <w:sz w:val="28"/>
            <w:szCs w:val="28"/>
            <w:lang w:val="en-US"/>
          </w:rPr>
          <m:t>,</m:t>
        </m:r>
      </m:oMath>
      <w:r w:rsidRPr="00E07590">
        <w:rPr>
          <w:rFonts w:ascii="Times New Roman" w:eastAsiaTheme="minorEastAsia" w:hAnsi="Times New Roman" w:cs="Times New Roman"/>
          <w:sz w:val="28"/>
          <w:szCs w:val="28"/>
          <w:lang w:val="en-US"/>
        </w:rPr>
        <w:t xml:space="preserve">        </w:t>
      </w:r>
      <w:r w:rsidR="00E07590">
        <w:rPr>
          <w:rFonts w:ascii="Times New Roman" w:eastAsiaTheme="minorEastAsia" w:hAnsi="Times New Roman" w:cs="Times New Roman"/>
          <w:sz w:val="28"/>
          <w:szCs w:val="28"/>
          <w:lang w:val="en-US"/>
        </w:rPr>
        <w:t xml:space="preserve"> </w:t>
      </w:r>
      <w:r w:rsidRPr="00E07590">
        <w:rPr>
          <w:rFonts w:ascii="Times New Roman" w:eastAsiaTheme="minorEastAsia" w:hAnsi="Times New Roman" w:cs="Times New Roman"/>
          <w:sz w:val="28"/>
          <w:szCs w:val="28"/>
          <w:lang w:val="en-US"/>
        </w:rPr>
        <w:t xml:space="preserve">  </w:t>
      </w:r>
      <w:r w:rsidR="00FE00DA" w:rsidRPr="00137329">
        <w:rPr>
          <w:rFonts w:ascii="Times New Roman" w:eastAsiaTheme="minorEastAsia" w:hAnsi="Times New Roman" w:cs="Times New Roman"/>
          <w:sz w:val="28"/>
          <w:szCs w:val="28"/>
          <w:lang w:val="en-US"/>
        </w:rPr>
        <w:t xml:space="preserve"> </w:t>
      </w:r>
      <w:r w:rsidRPr="00E07590">
        <w:rPr>
          <w:rFonts w:ascii="Times New Roman" w:eastAsiaTheme="minorEastAsia" w:hAnsi="Times New Roman" w:cs="Times New Roman"/>
          <w:sz w:val="28"/>
          <w:szCs w:val="28"/>
          <w:lang w:val="en-US"/>
        </w:rPr>
        <w:t xml:space="preserve">      </w:t>
      </w:r>
      <w:r w:rsidR="00FE00DA" w:rsidRPr="00137329">
        <w:rPr>
          <w:rFonts w:ascii="Times New Roman" w:eastAsiaTheme="minorEastAsia" w:hAnsi="Times New Roman" w:cs="Times New Roman"/>
          <w:sz w:val="28"/>
          <w:szCs w:val="28"/>
          <w:lang w:val="en-US"/>
        </w:rPr>
        <w:t xml:space="preserve">   </w:t>
      </w:r>
      <w:r w:rsidRPr="00E07590">
        <w:rPr>
          <w:rFonts w:ascii="Times New Roman" w:eastAsiaTheme="minorEastAsia" w:hAnsi="Times New Roman" w:cs="Times New Roman"/>
          <w:sz w:val="28"/>
          <w:szCs w:val="28"/>
          <w:lang w:val="en-US"/>
        </w:rPr>
        <w:t xml:space="preserve">                          (1)</w:t>
      </w:r>
    </w:p>
    <w:p w14:paraId="1883DC9D" w14:textId="77777777" w:rsidR="00242547" w:rsidRPr="00E07590" w:rsidRDefault="00554991" w:rsidP="00E07590">
      <w:pPr>
        <w:spacing w:line="360" w:lineRule="auto"/>
        <w:rPr>
          <w:rFonts w:ascii="Times New Roman" w:eastAsiaTheme="minorEastAsia" w:hAnsi="Times New Roman" w:cs="Times New Roman"/>
          <w:sz w:val="28"/>
          <w:szCs w:val="28"/>
          <w:lang w:val="en-US"/>
        </w:rPr>
      </w:pPr>
      <w:proofErr w:type="gramStart"/>
      <w:r w:rsidRPr="00E07590">
        <w:rPr>
          <w:rFonts w:ascii="Times New Roman" w:hAnsi="Times New Roman" w:cs="Times New Roman"/>
          <w:sz w:val="28"/>
          <w:szCs w:val="28"/>
          <w:lang w:val="en-US"/>
        </w:rPr>
        <w:t>where</w:t>
      </w:r>
      <w:proofErr w:type="gramEnd"/>
      <w:r w:rsidRPr="00E07590">
        <w:rPr>
          <w:rFonts w:ascii="Times New Roman" w:hAnsi="Times New Roman" w:cs="Times New Roman"/>
          <w:sz w:val="28"/>
          <w:szCs w:val="28"/>
          <w:lang w:val="en-US"/>
        </w:rPr>
        <w:t xml:space="preserve"> </w:t>
      </w:r>
      <m:oMath>
        <m:r>
          <w:rPr>
            <w:rFonts w:ascii="Cambria Math" w:hAnsi="Cambria Math" w:cs="Times New Roman"/>
            <w:sz w:val="28"/>
            <w:szCs w:val="28"/>
            <w:lang w:val="en-US"/>
          </w:rPr>
          <m:t>U</m:t>
        </m:r>
      </m:oMath>
      <w:r w:rsidR="00137329">
        <w:rPr>
          <w:rFonts w:ascii="Times New Roman" w:eastAsiaTheme="minorEastAsia" w:hAnsi="Times New Roman" w:cs="Times New Roman"/>
          <w:sz w:val="28"/>
          <w:szCs w:val="28"/>
          <w:lang w:val="en-US"/>
        </w:rPr>
        <w:t xml:space="preserve"> is unemployment rate, ADPW</w:t>
      </w:r>
      <w:r w:rsidRPr="00E07590">
        <w:rPr>
          <w:rFonts w:ascii="Times New Roman" w:eastAsiaTheme="minorEastAsia" w:hAnsi="Times New Roman" w:cs="Times New Roman"/>
          <w:sz w:val="28"/>
          <w:szCs w:val="28"/>
          <w:lang w:val="en-US"/>
        </w:rPr>
        <w:t xml:space="preserve"> is aggregate </w:t>
      </w:r>
      <w:r w:rsidR="00924D1E" w:rsidRPr="00E07590">
        <w:rPr>
          <w:rFonts w:ascii="Times New Roman" w:eastAsiaTheme="minorEastAsia" w:hAnsi="Times New Roman" w:cs="Times New Roman"/>
          <w:sz w:val="28"/>
          <w:szCs w:val="28"/>
          <w:lang w:val="en-US"/>
        </w:rPr>
        <w:t xml:space="preserve">demand for one </w:t>
      </w:r>
      <w:r w:rsidR="00F851AA">
        <w:rPr>
          <w:rFonts w:ascii="Times New Roman" w:eastAsiaTheme="minorEastAsia" w:hAnsi="Times New Roman" w:cs="Times New Roman"/>
          <w:sz w:val="28"/>
          <w:szCs w:val="28"/>
          <w:lang w:val="en-US"/>
        </w:rPr>
        <w:t>worker</w:t>
      </w:r>
      <w:r w:rsidRPr="00E07590">
        <w:rPr>
          <w:rFonts w:ascii="Times New Roman" w:eastAsiaTheme="minorEastAsia" w:hAnsi="Times New Roman" w:cs="Times New Roman"/>
          <w:sz w:val="28"/>
          <w:szCs w:val="28"/>
          <w:lang w:val="en-US"/>
        </w:rPr>
        <w:t xml:space="preserve">. </w:t>
      </w:r>
    </w:p>
    <w:p w14:paraId="15B32491" w14:textId="77777777" w:rsidR="00554991" w:rsidRPr="001B4330" w:rsidRDefault="00554991" w:rsidP="00E07590">
      <w:pPr>
        <w:spacing w:line="360" w:lineRule="auto"/>
        <w:rPr>
          <w:rFonts w:ascii="Times New Roman" w:hAnsi="Times New Roman" w:cs="Times New Roman"/>
          <w:sz w:val="28"/>
          <w:szCs w:val="28"/>
          <w:lang w:val="en-US"/>
        </w:rPr>
      </w:pPr>
      <w:r w:rsidRPr="001B4330">
        <w:rPr>
          <w:rFonts w:ascii="Times New Roman" w:hAnsi="Times New Roman" w:cs="Times New Roman"/>
          <w:sz w:val="28"/>
          <w:szCs w:val="28"/>
          <w:lang w:val="en-US"/>
        </w:rPr>
        <w:t xml:space="preserve">The aggregate demand (AD) represents the total amount of goods and services demanded in an economy at a given price level. It </w:t>
      </w:r>
      <w:proofErr w:type="gramStart"/>
      <w:r w:rsidRPr="001B4330">
        <w:rPr>
          <w:rFonts w:ascii="Times New Roman" w:hAnsi="Times New Roman" w:cs="Times New Roman"/>
          <w:sz w:val="28"/>
          <w:szCs w:val="28"/>
          <w:lang w:val="en-US"/>
        </w:rPr>
        <w:t>is usually expressed</w:t>
      </w:r>
      <w:proofErr w:type="gramEnd"/>
      <w:r w:rsidRPr="001B4330">
        <w:rPr>
          <w:rFonts w:ascii="Times New Roman" w:hAnsi="Times New Roman" w:cs="Times New Roman"/>
          <w:sz w:val="28"/>
          <w:szCs w:val="28"/>
          <w:lang w:val="en-US"/>
        </w:rPr>
        <w:t xml:space="preserve"> as:</w:t>
      </w:r>
    </w:p>
    <w:p w14:paraId="148E84A1" w14:textId="77777777" w:rsidR="00554991" w:rsidRPr="001B4330" w:rsidRDefault="00436AF3" w:rsidP="00E07590">
      <w:pPr>
        <w:spacing w:line="360" w:lineRule="auto"/>
        <w:rPr>
          <w:rFonts w:ascii="Times New Roman" w:hAnsi="Times New Roman" w:cs="Times New Roman"/>
          <w:sz w:val="28"/>
          <w:szCs w:val="28"/>
          <w:lang w:val="en-US"/>
        </w:rPr>
      </w:pPr>
      <w:r w:rsidRPr="001B4330">
        <w:rPr>
          <w:rFonts w:ascii="Times New Roman" w:hAnsi="Times New Roman" w:cs="Times New Roman"/>
          <w:sz w:val="28"/>
          <w:szCs w:val="28"/>
          <w:lang w:val="en-US"/>
        </w:rPr>
        <w:t xml:space="preserve">          </w:t>
      </w:r>
      <w:r w:rsidR="00E07590" w:rsidRPr="001B4330">
        <w:rPr>
          <w:rFonts w:ascii="Times New Roman" w:hAnsi="Times New Roman" w:cs="Times New Roman"/>
          <w:sz w:val="28"/>
          <w:szCs w:val="28"/>
          <w:lang w:val="en-US"/>
        </w:rPr>
        <w:t xml:space="preserve">                 </w:t>
      </w:r>
      <w:r w:rsidR="00FE00DA" w:rsidRPr="001A7894">
        <w:rPr>
          <w:rFonts w:ascii="Times New Roman" w:hAnsi="Times New Roman" w:cs="Times New Roman"/>
          <w:sz w:val="28"/>
          <w:szCs w:val="28"/>
          <w:lang w:val="en-US"/>
        </w:rPr>
        <w:t xml:space="preserve">   </w:t>
      </w:r>
      <w:r w:rsidR="00E07590" w:rsidRPr="001B4330">
        <w:rPr>
          <w:rFonts w:ascii="Times New Roman" w:hAnsi="Times New Roman" w:cs="Times New Roman"/>
          <w:sz w:val="28"/>
          <w:szCs w:val="28"/>
          <w:lang w:val="en-US"/>
        </w:rPr>
        <w:t xml:space="preserve">         </w:t>
      </w:r>
      <w:r w:rsidR="00554991" w:rsidRPr="001B4330">
        <w:rPr>
          <w:rFonts w:ascii="Times New Roman" w:hAnsi="Times New Roman" w:cs="Times New Roman"/>
          <w:sz w:val="28"/>
          <w:szCs w:val="28"/>
          <w:lang w:val="en-US"/>
        </w:rPr>
        <w:t>AD = C + I + G + (X - M)</w:t>
      </w:r>
      <w:r w:rsidR="00924D1E" w:rsidRPr="001B4330">
        <w:rPr>
          <w:rFonts w:ascii="Times New Roman" w:hAnsi="Times New Roman" w:cs="Times New Roman"/>
          <w:sz w:val="28"/>
          <w:szCs w:val="28"/>
          <w:lang w:val="en-US"/>
        </w:rPr>
        <w:t>,</w:t>
      </w:r>
      <w:r w:rsidR="00FE00DA">
        <w:rPr>
          <w:rFonts w:ascii="Times New Roman" w:hAnsi="Times New Roman" w:cs="Times New Roman"/>
          <w:sz w:val="28"/>
          <w:szCs w:val="28"/>
          <w:lang w:val="en-US"/>
        </w:rPr>
        <w:t xml:space="preserve">               </w:t>
      </w:r>
      <w:r w:rsidRPr="001B4330">
        <w:rPr>
          <w:rFonts w:ascii="Times New Roman" w:hAnsi="Times New Roman" w:cs="Times New Roman"/>
          <w:sz w:val="28"/>
          <w:szCs w:val="28"/>
          <w:lang w:val="en-US"/>
        </w:rPr>
        <w:t xml:space="preserve">      </w:t>
      </w:r>
      <w:r w:rsidR="00E07590" w:rsidRPr="001B4330">
        <w:rPr>
          <w:rFonts w:ascii="Times New Roman" w:hAnsi="Times New Roman" w:cs="Times New Roman"/>
          <w:sz w:val="28"/>
          <w:szCs w:val="28"/>
          <w:lang w:val="en-US"/>
        </w:rPr>
        <w:t xml:space="preserve">   </w:t>
      </w:r>
      <w:r w:rsidRPr="001B4330">
        <w:rPr>
          <w:rFonts w:ascii="Times New Roman" w:hAnsi="Times New Roman" w:cs="Times New Roman"/>
          <w:sz w:val="28"/>
          <w:szCs w:val="28"/>
          <w:lang w:val="en-US"/>
        </w:rPr>
        <w:t xml:space="preserve">                   </w:t>
      </w:r>
      <w:r w:rsidR="004F5A84" w:rsidRPr="001B4330">
        <w:rPr>
          <w:rFonts w:ascii="Times New Roman" w:hAnsi="Times New Roman" w:cs="Times New Roman"/>
          <w:sz w:val="28"/>
          <w:szCs w:val="28"/>
          <w:lang w:val="en-US"/>
        </w:rPr>
        <w:t>(2</w:t>
      </w:r>
      <w:r w:rsidRPr="001B4330">
        <w:rPr>
          <w:rFonts w:ascii="Times New Roman" w:hAnsi="Times New Roman" w:cs="Times New Roman"/>
          <w:sz w:val="28"/>
          <w:szCs w:val="28"/>
          <w:lang w:val="en-US"/>
        </w:rPr>
        <w:t>)</w:t>
      </w:r>
    </w:p>
    <w:p w14:paraId="3A82BF93" w14:textId="77777777" w:rsidR="00924D1E" w:rsidRPr="001B4330" w:rsidRDefault="00924D1E" w:rsidP="00E07590">
      <w:pPr>
        <w:spacing w:line="360" w:lineRule="auto"/>
        <w:rPr>
          <w:rFonts w:ascii="Times New Roman" w:hAnsi="Times New Roman" w:cs="Times New Roman"/>
          <w:sz w:val="28"/>
          <w:szCs w:val="28"/>
          <w:lang w:val="en-US"/>
        </w:rPr>
      </w:pPr>
      <w:proofErr w:type="gramStart"/>
      <w:r w:rsidRPr="001B4330">
        <w:rPr>
          <w:rFonts w:ascii="Times New Roman" w:hAnsi="Times New Roman" w:cs="Times New Roman"/>
          <w:sz w:val="28"/>
          <w:szCs w:val="28"/>
          <w:lang w:val="en-US"/>
        </w:rPr>
        <w:t>where</w:t>
      </w:r>
      <w:proofErr w:type="gramEnd"/>
      <w:r w:rsidRPr="001B4330">
        <w:rPr>
          <w:rFonts w:ascii="Times New Roman" w:hAnsi="Times New Roman" w:cs="Times New Roman"/>
          <w:sz w:val="28"/>
          <w:szCs w:val="28"/>
          <w:lang w:val="en-US"/>
        </w:rPr>
        <w:t>:</w:t>
      </w:r>
    </w:p>
    <w:p w14:paraId="44FC2EE3" w14:textId="77777777" w:rsidR="00924D1E" w:rsidRPr="00D84CEC" w:rsidRDefault="00924D1E" w:rsidP="00D84CEC">
      <w:pPr>
        <w:pStyle w:val="a5"/>
        <w:numPr>
          <w:ilvl w:val="0"/>
          <w:numId w:val="8"/>
        </w:numPr>
        <w:spacing w:line="360" w:lineRule="auto"/>
        <w:rPr>
          <w:rFonts w:ascii="Times New Roman" w:hAnsi="Times New Roman" w:cs="Times New Roman"/>
          <w:sz w:val="28"/>
          <w:szCs w:val="28"/>
          <w:lang w:val="en-US"/>
        </w:rPr>
      </w:pPr>
      <w:r w:rsidRPr="00D84CEC">
        <w:rPr>
          <w:rFonts w:ascii="Times New Roman" w:hAnsi="Times New Roman" w:cs="Times New Roman"/>
          <w:sz w:val="28"/>
          <w:szCs w:val="28"/>
          <w:lang w:val="en-US"/>
        </w:rPr>
        <w:t>C represents consumer spending, which includes household consumption expenditures on goods and services.</w:t>
      </w:r>
    </w:p>
    <w:p w14:paraId="199F950E" w14:textId="77777777" w:rsidR="00924D1E" w:rsidRPr="00D84CEC" w:rsidRDefault="00924D1E" w:rsidP="00D84CEC">
      <w:pPr>
        <w:pStyle w:val="a5"/>
        <w:numPr>
          <w:ilvl w:val="0"/>
          <w:numId w:val="8"/>
        </w:numPr>
        <w:spacing w:line="360" w:lineRule="auto"/>
        <w:rPr>
          <w:rFonts w:ascii="Times New Roman" w:hAnsi="Times New Roman" w:cs="Times New Roman"/>
          <w:sz w:val="28"/>
          <w:szCs w:val="28"/>
          <w:lang w:val="en-US"/>
        </w:rPr>
      </w:pPr>
      <w:r w:rsidRPr="00D84CEC">
        <w:rPr>
          <w:rFonts w:ascii="Times New Roman" w:hAnsi="Times New Roman" w:cs="Times New Roman"/>
          <w:sz w:val="28"/>
          <w:szCs w:val="28"/>
          <w:lang w:val="en-US"/>
        </w:rPr>
        <w:t>I represents investment, which includes business investment in capital goods, such as machinery and equipment, and residential investment, such as housing.</w:t>
      </w:r>
    </w:p>
    <w:p w14:paraId="1A2604B8" w14:textId="77777777" w:rsidR="00924D1E" w:rsidRPr="00D84CEC" w:rsidRDefault="00924D1E" w:rsidP="00D84CEC">
      <w:pPr>
        <w:pStyle w:val="a5"/>
        <w:numPr>
          <w:ilvl w:val="0"/>
          <w:numId w:val="8"/>
        </w:numPr>
        <w:spacing w:line="360" w:lineRule="auto"/>
        <w:rPr>
          <w:rFonts w:ascii="Times New Roman" w:hAnsi="Times New Roman" w:cs="Times New Roman"/>
          <w:sz w:val="28"/>
          <w:szCs w:val="28"/>
          <w:lang w:val="en-US"/>
        </w:rPr>
      </w:pPr>
      <w:r w:rsidRPr="00D84CEC">
        <w:rPr>
          <w:rFonts w:ascii="Times New Roman" w:hAnsi="Times New Roman" w:cs="Times New Roman"/>
          <w:sz w:val="28"/>
          <w:szCs w:val="28"/>
          <w:lang w:val="en-US"/>
        </w:rPr>
        <w:t>G represents government spending, which includes government expenditures on goods and services.</w:t>
      </w:r>
    </w:p>
    <w:p w14:paraId="3F8FB706" w14:textId="77777777" w:rsidR="00924D1E" w:rsidRPr="00D84CEC" w:rsidRDefault="00924D1E" w:rsidP="00D84CEC">
      <w:pPr>
        <w:pStyle w:val="a5"/>
        <w:numPr>
          <w:ilvl w:val="0"/>
          <w:numId w:val="8"/>
        </w:numPr>
        <w:spacing w:line="360" w:lineRule="auto"/>
        <w:rPr>
          <w:rFonts w:ascii="Times New Roman" w:hAnsi="Times New Roman" w:cs="Times New Roman"/>
          <w:sz w:val="28"/>
          <w:szCs w:val="28"/>
          <w:lang w:val="en-US"/>
        </w:rPr>
      </w:pPr>
      <w:r w:rsidRPr="00D84CEC">
        <w:rPr>
          <w:rFonts w:ascii="Times New Roman" w:hAnsi="Times New Roman" w:cs="Times New Roman"/>
          <w:sz w:val="28"/>
          <w:szCs w:val="28"/>
          <w:lang w:val="en-US"/>
        </w:rPr>
        <w:t>X represents exports, which are the goods and services produced domestically and sold to other countries.</w:t>
      </w:r>
    </w:p>
    <w:p w14:paraId="076D3328" w14:textId="77777777" w:rsidR="00924D1E" w:rsidRPr="00D84CEC" w:rsidRDefault="00924D1E" w:rsidP="00D84CEC">
      <w:pPr>
        <w:pStyle w:val="a5"/>
        <w:numPr>
          <w:ilvl w:val="0"/>
          <w:numId w:val="8"/>
        </w:numPr>
        <w:spacing w:line="360" w:lineRule="auto"/>
        <w:rPr>
          <w:rFonts w:ascii="Times New Roman" w:hAnsi="Times New Roman" w:cs="Times New Roman"/>
          <w:sz w:val="28"/>
          <w:szCs w:val="28"/>
          <w:lang w:val="en-US"/>
        </w:rPr>
      </w:pPr>
      <w:r w:rsidRPr="00D84CEC">
        <w:rPr>
          <w:rFonts w:ascii="Times New Roman" w:hAnsi="Times New Roman" w:cs="Times New Roman"/>
          <w:sz w:val="28"/>
          <w:szCs w:val="28"/>
          <w:lang w:val="en-US"/>
        </w:rPr>
        <w:t xml:space="preserve">M represents imports, which are the goods and services produced in other countries and purchased domestically. </w:t>
      </w:r>
    </w:p>
    <w:p w14:paraId="03502E12" w14:textId="77777777" w:rsidR="00924D1E" w:rsidRPr="001B4330" w:rsidRDefault="00270BEC" w:rsidP="00E07590">
      <w:pPr>
        <w:spacing w:line="360" w:lineRule="auto"/>
        <w:rPr>
          <w:rFonts w:ascii="Times New Roman" w:hAnsi="Times New Roman" w:cs="Times New Roman"/>
          <w:sz w:val="28"/>
          <w:szCs w:val="28"/>
          <w:lang w:val="en-US"/>
        </w:rPr>
      </w:pPr>
      <w:r w:rsidRPr="001B4330">
        <w:rPr>
          <w:rFonts w:ascii="Times New Roman" w:hAnsi="Times New Roman" w:cs="Times New Roman"/>
          <w:sz w:val="28"/>
          <w:szCs w:val="28"/>
          <w:lang w:val="en-US"/>
        </w:rPr>
        <w:t>The (X - M) term in the formula represents the net exports.</w:t>
      </w:r>
    </w:p>
    <w:p w14:paraId="36042648" w14:textId="77777777" w:rsidR="00270BEC" w:rsidRPr="001B4330" w:rsidRDefault="00260A89" w:rsidP="00E07590">
      <w:pPr>
        <w:spacing w:line="360" w:lineRule="auto"/>
        <w:rPr>
          <w:rFonts w:ascii="Times New Roman" w:hAnsi="Times New Roman" w:cs="Times New Roman"/>
          <w:sz w:val="28"/>
          <w:szCs w:val="28"/>
          <w:lang w:val="en-US"/>
        </w:rPr>
      </w:pPr>
      <w:r w:rsidRPr="001B4330">
        <w:rPr>
          <w:rFonts w:ascii="Times New Roman" w:hAnsi="Times New Roman" w:cs="Times New Roman"/>
          <w:sz w:val="28"/>
          <w:szCs w:val="28"/>
          <w:lang w:val="en-US"/>
        </w:rPr>
        <w:t>Aggregate</w:t>
      </w:r>
      <w:r w:rsidR="00582CFB" w:rsidRPr="001B4330">
        <w:rPr>
          <w:rFonts w:ascii="Times New Roman" w:hAnsi="Times New Roman" w:cs="Times New Roman"/>
          <w:sz w:val="28"/>
          <w:szCs w:val="28"/>
          <w:lang w:val="en-US"/>
        </w:rPr>
        <w:t xml:space="preserve"> demand for one </w:t>
      </w:r>
      <w:r w:rsidR="00B069D7">
        <w:rPr>
          <w:rFonts w:ascii="Times New Roman" w:eastAsiaTheme="minorEastAsia" w:hAnsi="Times New Roman" w:cs="Times New Roman"/>
          <w:sz w:val="28"/>
          <w:szCs w:val="28"/>
          <w:lang w:val="en-US"/>
        </w:rPr>
        <w:t>able-bodied</w:t>
      </w:r>
      <w:r w:rsidR="00B069D7" w:rsidRPr="001B4330">
        <w:rPr>
          <w:rFonts w:ascii="Times New Roman" w:hAnsi="Times New Roman" w:cs="Times New Roman"/>
          <w:sz w:val="28"/>
          <w:szCs w:val="28"/>
          <w:lang w:val="en-US"/>
        </w:rPr>
        <w:t xml:space="preserve"> </w:t>
      </w:r>
      <w:r w:rsidR="00582CFB" w:rsidRPr="001B4330">
        <w:rPr>
          <w:rFonts w:ascii="Times New Roman" w:hAnsi="Times New Roman" w:cs="Times New Roman"/>
          <w:sz w:val="28"/>
          <w:szCs w:val="28"/>
          <w:lang w:val="en-US"/>
        </w:rPr>
        <w:t xml:space="preserve">person </w:t>
      </w:r>
      <w:r w:rsidR="00270BEC" w:rsidRPr="001B4330">
        <w:rPr>
          <w:rFonts w:ascii="Times New Roman" w:hAnsi="Times New Roman" w:cs="Times New Roman"/>
          <w:sz w:val="28"/>
          <w:szCs w:val="28"/>
          <w:lang w:val="en-US"/>
        </w:rPr>
        <w:t>calculation</w:t>
      </w:r>
      <w:r w:rsidR="00582CFB" w:rsidRPr="001B4330">
        <w:rPr>
          <w:rFonts w:ascii="Times New Roman" w:hAnsi="Times New Roman" w:cs="Times New Roman"/>
          <w:sz w:val="28"/>
          <w:szCs w:val="28"/>
          <w:lang w:val="en-US"/>
        </w:rPr>
        <w:t xml:space="preserve"> formula is:</w:t>
      </w:r>
      <w:r w:rsidR="00270BEC" w:rsidRPr="001B4330">
        <w:rPr>
          <w:rFonts w:ascii="Times New Roman" w:hAnsi="Times New Roman" w:cs="Times New Roman"/>
          <w:sz w:val="28"/>
          <w:szCs w:val="28"/>
          <w:lang w:val="en-US"/>
        </w:rPr>
        <w:t xml:space="preserve"> </w:t>
      </w:r>
    </w:p>
    <w:p w14:paraId="583D6569" w14:textId="77777777" w:rsidR="00582CFB" w:rsidRPr="001B4330" w:rsidRDefault="00E07590" w:rsidP="001B4330">
      <w:pPr>
        <w:spacing w:line="360" w:lineRule="auto"/>
        <w:rPr>
          <w:rFonts w:ascii="Times New Roman" w:hAnsi="Times New Roman" w:cs="Times New Roman"/>
          <w:sz w:val="28"/>
          <w:szCs w:val="28"/>
          <w:lang w:val="en-US"/>
        </w:rPr>
      </w:pPr>
      <m:oMath>
        <m:r>
          <m:rPr>
            <m:sty m:val="p"/>
          </m:rPr>
          <w:rPr>
            <w:rFonts w:ascii="Cambria Math" w:hAnsi="Cambria Math" w:cs="Times New Roman"/>
            <w:sz w:val="28"/>
            <w:szCs w:val="28"/>
            <w:lang w:val="en-US"/>
          </w:rPr>
          <m:t xml:space="preserve">                                                       </m:t>
        </m:r>
        <m:r>
          <w:rPr>
            <w:rFonts w:ascii="Cambria Math" w:hAnsi="Cambria Math" w:cs="Times New Roman"/>
            <w:sz w:val="28"/>
            <w:szCs w:val="28"/>
            <w:lang w:val="en-US"/>
          </w:rPr>
          <m:t>ADPW</m:t>
        </m:r>
        <m:r>
          <m:rPr>
            <m:sty m:val="p"/>
          </m:rPr>
          <w:rPr>
            <w:rFonts w:ascii="Cambria Math" w:hAnsi="Cambria Math" w:cs="Times New Roman"/>
            <w:sz w:val="28"/>
            <w:szCs w:val="28"/>
            <w:lang w:val="en-US"/>
          </w:rPr>
          <m:t xml:space="preserve">= </m:t>
        </m:r>
        <m:f>
          <m:fPr>
            <m:ctrlPr>
              <w:rPr>
                <w:rFonts w:ascii="Cambria Math" w:hAnsi="Cambria Math" w:cs="Times New Roman"/>
                <w:sz w:val="28"/>
                <w:szCs w:val="28"/>
                <w:lang w:val="en-US"/>
              </w:rPr>
            </m:ctrlPr>
          </m:fPr>
          <m:num>
            <m:r>
              <w:rPr>
                <w:rFonts w:ascii="Cambria Math" w:hAnsi="Cambria Math" w:cs="Times New Roman"/>
                <w:sz w:val="28"/>
                <w:szCs w:val="28"/>
                <w:lang w:val="en-US"/>
              </w:rPr>
              <m:t>AD</m:t>
            </m:r>
          </m:num>
          <m:den>
            <m:r>
              <w:rPr>
                <w:rFonts w:ascii="Cambria Math" w:hAnsi="Cambria Math" w:cs="Times New Roman"/>
                <w:sz w:val="28"/>
                <w:szCs w:val="28"/>
                <w:lang w:val="en-US"/>
              </w:rPr>
              <m:t>TLF</m:t>
            </m:r>
          </m:den>
        </m:f>
        <m:r>
          <m:rPr>
            <m:sty m:val="p"/>
          </m:rPr>
          <w:rPr>
            <w:rFonts w:ascii="Cambria Math" w:hAnsi="Cambria Math" w:cs="Times New Roman"/>
            <w:sz w:val="28"/>
            <w:szCs w:val="28"/>
            <w:lang w:val="en-US"/>
          </w:rPr>
          <m:t xml:space="preserve">  ,</m:t>
        </m:r>
      </m:oMath>
      <w:r w:rsidRPr="001B4330">
        <w:rPr>
          <w:rFonts w:ascii="Times New Roman" w:hAnsi="Times New Roman" w:cs="Times New Roman"/>
          <w:sz w:val="28"/>
          <w:szCs w:val="28"/>
          <w:lang w:val="en-US"/>
        </w:rPr>
        <w:t xml:space="preserve">                    </w:t>
      </w:r>
      <w:r w:rsidR="00FE00DA" w:rsidRPr="00B069D7">
        <w:rPr>
          <w:rFonts w:ascii="Times New Roman" w:hAnsi="Times New Roman" w:cs="Times New Roman"/>
          <w:sz w:val="28"/>
          <w:szCs w:val="28"/>
          <w:lang w:val="en-US"/>
        </w:rPr>
        <w:t xml:space="preserve">  </w:t>
      </w:r>
      <w:r w:rsidRPr="001B4330">
        <w:rPr>
          <w:rFonts w:ascii="Times New Roman" w:hAnsi="Times New Roman" w:cs="Times New Roman"/>
          <w:sz w:val="28"/>
          <w:szCs w:val="28"/>
          <w:lang w:val="en-US"/>
        </w:rPr>
        <w:t xml:space="preserve">                           (3)</w:t>
      </w:r>
    </w:p>
    <w:p w14:paraId="4668420A" w14:textId="77777777" w:rsidR="00582CFB" w:rsidRPr="001B4330" w:rsidRDefault="00582CFB" w:rsidP="00E07590">
      <w:pPr>
        <w:spacing w:line="360" w:lineRule="auto"/>
        <w:rPr>
          <w:rFonts w:ascii="Times New Roman" w:hAnsi="Times New Roman" w:cs="Times New Roman"/>
          <w:sz w:val="28"/>
          <w:szCs w:val="28"/>
          <w:lang w:val="en-US"/>
        </w:rPr>
      </w:pPr>
      <w:proofErr w:type="gramStart"/>
      <w:r w:rsidRPr="001B4330">
        <w:rPr>
          <w:rFonts w:ascii="Times New Roman" w:hAnsi="Times New Roman" w:cs="Times New Roman"/>
          <w:sz w:val="28"/>
          <w:szCs w:val="28"/>
          <w:lang w:val="en-US"/>
        </w:rPr>
        <w:t>where</w:t>
      </w:r>
      <w:proofErr w:type="gramEnd"/>
      <w:r w:rsidRPr="001B4330">
        <w:rPr>
          <w:rFonts w:ascii="Times New Roman" w:hAnsi="Times New Roman" w:cs="Times New Roman"/>
          <w:sz w:val="28"/>
          <w:szCs w:val="28"/>
          <w:lang w:val="en-US"/>
        </w:rPr>
        <w:t xml:space="preserve"> AD is aggregate demand, </w:t>
      </w:r>
      <w:r w:rsidR="00B069D7">
        <w:rPr>
          <w:rFonts w:ascii="Times New Roman" w:hAnsi="Times New Roman" w:cs="Times New Roman"/>
          <w:sz w:val="28"/>
          <w:szCs w:val="28"/>
          <w:lang w:val="en-US"/>
        </w:rPr>
        <w:t>TLF</w:t>
      </w:r>
      <w:r w:rsidRPr="001B4330">
        <w:rPr>
          <w:rFonts w:ascii="Times New Roman" w:hAnsi="Times New Roman" w:cs="Times New Roman"/>
          <w:sz w:val="28"/>
          <w:szCs w:val="28"/>
          <w:lang w:val="en-US"/>
        </w:rPr>
        <w:t xml:space="preserve"> is number of </w:t>
      </w:r>
      <w:r w:rsidR="00485DA6">
        <w:rPr>
          <w:rFonts w:ascii="Times New Roman" w:hAnsi="Times New Roman" w:cs="Times New Roman"/>
          <w:sz w:val="28"/>
          <w:szCs w:val="28"/>
          <w:lang w:val="en-US"/>
        </w:rPr>
        <w:t xml:space="preserve">total </w:t>
      </w:r>
      <w:r w:rsidR="00B069D7">
        <w:rPr>
          <w:rFonts w:ascii="Times New Roman" w:eastAsiaTheme="minorEastAsia" w:hAnsi="Times New Roman" w:cs="Times New Roman"/>
          <w:sz w:val="28"/>
          <w:szCs w:val="28"/>
          <w:lang w:val="en-US"/>
        </w:rPr>
        <w:t>labor force in</w:t>
      </w:r>
      <w:r w:rsidR="00F851AA">
        <w:rPr>
          <w:rFonts w:ascii="Times New Roman" w:eastAsiaTheme="minorEastAsia" w:hAnsi="Times New Roman" w:cs="Times New Roman"/>
          <w:sz w:val="28"/>
          <w:szCs w:val="28"/>
          <w:lang w:val="en-US"/>
        </w:rPr>
        <w:t xml:space="preserve"> a</w:t>
      </w:r>
      <w:r w:rsidR="00B069D7">
        <w:rPr>
          <w:rFonts w:ascii="Times New Roman" w:eastAsiaTheme="minorEastAsia" w:hAnsi="Times New Roman" w:cs="Times New Roman"/>
          <w:sz w:val="28"/>
          <w:szCs w:val="28"/>
          <w:lang w:val="en-US"/>
        </w:rPr>
        <w:t xml:space="preserve"> country</w:t>
      </w:r>
      <w:r w:rsidRPr="001B4330">
        <w:rPr>
          <w:rFonts w:ascii="Times New Roman" w:hAnsi="Times New Roman" w:cs="Times New Roman"/>
          <w:sz w:val="28"/>
          <w:szCs w:val="28"/>
          <w:lang w:val="en-US"/>
        </w:rPr>
        <w:t>.</w:t>
      </w:r>
    </w:p>
    <w:p w14:paraId="28BA4BC2" w14:textId="77777777" w:rsidR="003E6640" w:rsidRDefault="00137329" w:rsidP="00E075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ADPW</w:t>
      </w:r>
      <w:r w:rsidR="00B62B9D" w:rsidRPr="001B4330">
        <w:rPr>
          <w:rFonts w:ascii="Times New Roman" w:hAnsi="Times New Roman" w:cs="Times New Roman"/>
          <w:sz w:val="28"/>
          <w:szCs w:val="28"/>
          <w:lang w:val="en-US"/>
        </w:rPr>
        <w:t xml:space="preserve"> will help control for abrupt changes in number of </w:t>
      </w:r>
      <w:r w:rsidR="00B069D7">
        <w:rPr>
          <w:rFonts w:ascii="Times New Roman" w:hAnsi="Times New Roman" w:cs="Times New Roman"/>
          <w:sz w:val="28"/>
          <w:szCs w:val="28"/>
          <w:lang w:val="en-US"/>
        </w:rPr>
        <w:t>labor force</w:t>
      </w:r>
      <w:r w:rsidR="00B62B9D" w:rsidRPr="001B4330">
        <w:rPr>
          <w:rFonts w:ascii="Times New Roman" w:hAnsi="Times New Roman" w:cs="Times New Roman"/>
          <w:sz w:val="28"/>
          <w:szCs w:val="28"/>
          <w:lang w:val="en-US"/>
        </w:rPr>
        <w:t>. It is easier to understand on example.</w:t>
      </w:r>
      <w:r w:rsidR="00662C20" w:rsidRPr="001B4330">
        <w:rPr>
          <w:rFonts w:ascii="Times New Roman" w:hAnsi="Times New Roman" w:cs="Times New Roman"/>
          <w:sz w:val="28"/>
          <w:szCs w:val="28"/>
          <w:lang w:val="en-US"/>
        </w:rPr>
        <w:t xml:space="preserve"> For instance, Ukraine in 2023 has </w:t>
      </w:r>
      <w:r w:rsidR="00B069D7">
        <w:rPr>
          <w:rFonts w:ascii="Times New Roman" w:hAnsi="Times New Roman" w:cs="Times New Roman"/>
          <w:sz w:val="28"/>
          <w:szCs w:val="28"/>
          <w:lang w:val="en-US"/>
        </w:rPr>
        <w:t>10</w:t>
      </w:r>
      <w:r w:rsidR="00662C20" w:rsidRPr="001B4330">
        <w:rPr>
          <w:rFonts w:ascii="Times New Roman" w:hAnsi="Times New Roman" w:cs="Times New Roman"/>
          <w:sz w:val="28"/>
          <w:szCs w:val="28"/>
          <w:lang w:val="en-US"/>
        </w:rPr>
        <w:t xml:space="preserve"> million</w:t>
      </w:r>
      <w:r w:rsidR="00B069D7">
        <w:rPr>
          <w:rFonts w:ascii="Times New Roman" w:eastAsiaTheme="minorEastAsia" w:hAnsi="Times New Roman" w:cs="Times New Roman"/>
          <w:sz w:val="28"/>
          <w:szCs w:val="28"/>
          <w:lang w:val="en-US"/>
        </w:rPr>
        <w:t xml:space="preserve"> </w:t>
      </w:r>
      <w:r w:rsidR="00485DA6">
        <w:rPr>
          <w:rFonts w:ascii="Times New Roman" w:eastAsiaTheme="minorEastAsia" w:hAnsi="Times New Roman" w:cs="Times New Roman"/>
          <w:sz w:val="28"/>
          <w:szCs w:val="28"/>
          <w:lang w:val="en-US"/>
        </w:rPr>
        <w:t xml:space="preserve">workers </w:t>
      </w:r>
      <w:r w:rsidR="00B069D7">
        <w:rPr>
          <w:rFonts w:ascii="Times New Roman" w:hAnsi="Times New Roman" w:cs="Times New Roman"/>
          <w:sz w:val="28"/>
          <w:szCs w:val="28"/>
          <w:lang w:val="en-US"/>
        </w:rPr>
        <w:t>and</w:t>
      </w:r>
      <w:r w:rsidR="00662C20" w:rsidRPr="001B4330">
        <w:rPr>
          <w:rFonts w:ascii="Times New Roman" w:hAnsi="Times New Roman" w:cs="Times New Roman"/>
          <w:sz w:val="28"/>
          <w:szCs w:val="28"/>
          <w:lang w:val="en-US"/>
        </w:rPr>
        <w:t xml:space="preserve"> 5 million</w:t>
      </w:r>
      <w:r w:rsidR="00B069D7">
        <w:rPr>
          <w:rFonts w:ascii="Times New Roman" w:hAnsi="Times New Roman" w:cs="Times New Roman"/>
          <w:sz w:val="28"/>
          <w:szCs w:val="28"/>
          <w:lang w:val="en-US"/>
        </w:rPr>
        <w:t xml:space="preserve"> </w:t>
      </w:r>
      <w:r w:rsidR="00B069D7">
        <w:rPr>
          <w:rFonts w:ascii="Times New Roman" w:eastAsiaTheme="minorEastAsia" w:hAnsi="Times New Roman" w:cs="Times New Roman"/>
          <w:sz w:val="28"/>
          <w:szCs w:val="28"/>
          <w:lang w:val="en-US"/>
        </w:rPr>
        <w:t>able-bodied</w:t>
      </w:r>
      <w:r w:rsidR="00B069D7" w:rsidRPr="001B4330">
        <w:rPr>
          <w:rFonts w:ascii="Times New Roman" w:hAnsi="Times New Roman" w:cs="Times New Roman"/>
          <w:sz w:val="28"/>
          <w:szCs w:val="28"/>
          <w:lang w:val="en-US"/>
        </w:rPr>
        <w:t xml:space="preserve"> </w:t>
      </w:r>
      <w:r w:rsidR="00B069D7">
        <w:rPr>
          <w:rFonts w:ascii="Times New Roman" w:hAnsi="Times New Roman" w:cs="Times New Roman"/>
          <w:sz w:val="28"/>
          <w:szCs w:val="28"/>
          <w:lang w:val="en-US"/>
        </w:rPr>
        <w:t>persons as</w:t>
      </w:r>
      <w:r w:rsidR="00662C20" w:rsidRPr="001B4330">
        <w:rPr>
          <w:rFonts w:ascii="Times New Roman" w:hAnsi="Times New Roman" w:cs="Times New Roman"/>
          <w:sz w:val="28"/>
          <w:szCs w:val="28"/>
          <w:lang w:val="en-US"/>
        </w:rPr>
        <w:t xml:space="preserve"> refug</w:t>
      </w:r>
      <w:r>
        <w:rPr>
          <w:rFonts w:ascii="Times New Roman" w:hAnsi="Times New Roman" w:cs="Times New Roman"/>
          <w:sz w:val="28"/>
          <w:szCs w:val="28"/>
          <w:lang w:val="en-US"/>
        </w:rPr>
        <w:t>ees and aggregate demand X. ADPW</w:t>
      </w:r>
      <w:r w:rsidR="00662C20" w:rsidRPr="001B4330">
        <w:rPr>
          <w:rFonts w:ascii="Times New Roman" w:hAnsi="Times New Roman" w:cs="Times New Roman"/>
          <w:sz w:val="28"/>
          <w:szCs w:val="28"/>
          <w:lang w:val="en-US"/>
        </w:rPr>
        <w:t xml:space="preserve"> will </w:t>
      </w:r>
      <w:proofErr w:type="gramStart"/>
      <w:r w:rsidR="00662C20" w:rsidRPr="001B4330">
        <w:rPr>
          <w:rFonts w:ascii="Times New Roman" w:hAnsi="Times New Roman" w:cs="Times New Roman"/>
          <w:sz w:val="28"/>
          <w:szCs w:val="28"/>
          <w:lang w:val="en-US"/>
        </w:rPr>
        <w:t>be</w:t>
      </w:r>
      <w:r w:rsidR="00976DBF">
        <w:rPr>
          <w:rFonts w:ascii="Times New Roman" w:hAnsi="Times New Roman" w:cs="Times New Roman"/>
          <w:sz w:val="28"/>
          <w:szCs w:val="28"/>
          <w:lang w:val="en-US"/>
        </w:rPr>
        <w:t xml:space="preserve"> </w:t>
      </w:r>
      <w:r w:rsidR="00662C20" w:rsidRPr="001B4330">
        <w:rPr>
          <w:rFonts w:ascii="Times New Roman" w:hAnsi="Times New Roman" w:cs="Times New Roman"/>
          <w:sz w:val="28"/>
          <w:szCs w:val="28"/>
          <w:lang w:val="en-US"/>
        </w:rPr>
        <w:t xml:space="preserve"> </w:t>
      </w:r>
      <w:proofErr w:type="gramEnd"/>
      <m:oMath>
        <m:f>
          <m:fPr>
            <m:ctrlPr>
              <w:rPr>
                <w:rFonts w:ascii="Cambria Math" w:hAnsi="Cambria Math" w:cs="Times New Roman"/>
                <w:sz w:val="28"/>
                <w:szCs w:val="28"/>
                <w:lang w:val="en-US"/>
              </w:rPr>
            </m:ctrlPr>
          </m:fPr>
          <m:num>
            <m:r>
              <w:rPr>
                <w:rFonts w:ascii="Cambria Math" w:hAnsi="Cambria Math" w:cs="Times New Roman"/>
                <w:sz w:val="28"/>
                <w:szCs w:val="28"/>
                <w:lang w:val="en-US"/>
              </w:rPr>
              <m:t>X</m:t>
            </m:r>
          </m:num>
          <m:den>
            <m:r>
              <m:rPr>
                <m:sty m:val="p"/>
              </m:rPr>
              <w:rPr>
                <w:rFonts w:ascii="Cambria Math" w:hAnsi="Cambria Math" w:cs="Times New Roman"/>
                <w:sz w:val="28"/>
                <w:szCs w:val="28"/>
                <w:lang w:val="en-US"/>
              </w:rPr>
              <m:t xml:space="preserve">10 * </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6</m:t>
                </m:r>
              </m:sup>
            </m:sSup>
          </m:den>
        </m:f>
      </m:oMath>
      <w:r w:rsidR="00662C20" w:rsidRPr="001B4330">
        <w:rPr>
          <w:rFonts w:ascii="Times New Roman" w:hAnsi="Times New Roman" w:cs="Times New Roman"/>
          <w:sz w:val="28"/>
          <w:szCs w:val="28"/>
          <w:lang w:val="en-US"/>
        </w:rPr>
        <w:t xml:space="preserve">. </w:t>
      </w:r>
      <w:r w:rsidR="00B069D7">
        <w:rPr>
          <w:rFonts w:ascii="Times New Roman" w:hAnsi="Times New Roman" w:cs="Times New Roman"/>
          <w:sz w:val="28"/>
          <w:szCs w:val="28"/>
          <w:lang w:val="en-US"/>
        </w:rPr>
        <w:t>We as</w:t>
      </w:r>
      <w:r w:rsidR="00662C20" w:rsidRPr="001B4330">
        <w:rPr>
          <w:rFonts w:ascii="Times New Roman" w:hAnsi="Times New Roman" w:cs="Times New Roman"/>
          <w:sz w:val="28"/>
          <w:szCs w:val="28"/>
          <w:lang w:val="en-US"/>
        </w:rPr>
        <w:t xml:space="preserve">sume that after the war </w:t>
      </w:r>
      <w:r w:rsidR="00976DBF">
        <w:rPr>
          <w:rFonts w:ascii="Times New Roman" w:hAnsi="Times New Roman" w:cs="Times New Roman"/>
          <w:sz w:val="28"/>
          <w:szCs w:val="28"/>
          <w:lang w:val="en-US"/>
        </w:rPr>
        <w:t xml:space="preserve">refugees </w:t>
      </w:r>
      <w:r w:rsidR="00B069D7">
        <w:rPr>
          <w:rFonts w:ascii="Times New Roman" w:hAnsi="Times New Roman" w:cs="Times New Roman"/>
          <w:sz w:val="28"/>
          <w:szCs w:val="28"/>
          <w:lang w:val="en-US"/>
        </w:rPr>
        <w:t xml:space="preserve">will return home. </w:t>
      </w:r>
      <w:r w:rsidR="00F851AA">
        <w:rPr>
          <w:rFonts w:ascii="Times New Roman" w:hAnsi="Times New Roman" w:cs="Times New Roman"/>
          <w:sz w:val="28"/>
          <w:szCs w:val="28"/>
          <w:lang w:val="en-US"/>
        </w:rPr>
        <w:t>I</w:t>
      </w:r>
      <w:r w:rsidR="00976DBF">
        <w:rPr>
          <w:rFonts w:ascii="Times New Roman" w:hAnsi="Times New Roman" w:cs="Times New Roman"/>
          <w:sz w:val="28"/>
          <w:szCs w:val="28"/>
          <w:lang w:val="en-US"/>
        </w:rPr>
        <w:t xml:space="preserve">n </w:t>
      </w:r>
      <w:proofErr w:type="gramStart"/>
      <w:r w:rsidR="00976DBF">
        <w:rPr>
          <w:rFonts w:ascii="Times New Roman" w:hAnsi="Times New Roman" w:cs="Times New Roman"/>
          <w:sz w:val="28"/>
          <w:szCs w:val="28"/>
          <w:lang w:val="en-US"/>
        </w:rPr>
        <w:t>short-run</w:t>
      </w:r>
      <w:proofErr w:type="gramEnd"/>
      <w:r w:rsidR="00B069D7">
        <w:rPr>
          <w:rFonts w:ascii="Times New Roman" w:hAnsi="Times New Roman" w:cs="Times New Roman"/>
          <w:sz w:val="28"/>
          <w:szCs w:val="28"/>
          <w:lang w:val="en-US"/>
        </w:rPr>
        <w:t xml:space="preserve"> they</w:t>
      </w:r>
      <w:r w:rsidR="00976DBF">
        <w:rPr>
          <w:rFonts w:ascii="Times New Roman" w:hAnsi="Times New Roman" w:cs="Times New Roman"/>
          <w:sz w:val="28"/>
          <w:szCs w:val="28"/>
          <w:lang w:val="en-US"/>
        </w:rPr>
        <w:t xml:space="preserve"> will no</w:t>
      </w:r>
      <w:r w:rsidR="00CE47C5" w:rsidRPr="001B4330">
        <w:rPr>
          <w:rFonts w:ascii="Times New Roman" w:hAnsi="Times New Roman" w:cs="Times New Roman"/>
          <w:sz w:val="28"/>
          <w:szCs w:val="28"/>
          <w:lang w:val="en-US"/>
        </w:rPr>
        <w:t>t be able to</w:t>
      </w:r>
      <w:r w:rsidR="00AB6F21" w:rsidRPr="001B4330">
        <w:rPr>
          <w:rFonts w:ascii="Times New Roman" w:hAnsi="Times New Roman" w:cs="Times New Roman"/>
          <w:sz w:val="28"/>
          <w:szCs w:val="28"/>
          <w:lang w:val="en-US"/>
        </w:rPr>
        <w:t xml:space="preserve"> significantly</w:t>
      </w:r>
      <w:r w:rsidR="00CE47C5" w:rsidRPr="001B4330">
        <w:rPr>
          <w:rFonts w:ascii="Times New Roman" w:hAnsi="Times New Roman" w:cs="Times New Roman"/>
          <w:sz w:val="28"/>
          <w:szCs w:val="28"/>
          <w:lang w:val="en-US"/>
        </w:rPr>
        <w:t xml:space="preserve"> increase</w:t>
      </w:r>
      <w:r w:rsidR="00F851AA">
        <w:rPr>
          <w:rFonts w:ascii="Times New Roman" w:hAnsi="Times New Roman" w:cs="Times New Roman"/>
          <w:sz w:val="28"/>
          <w:szCs w:val="28"/>
          <w:lang w:val="en-US"/>
        </w:rPr>
        <w:t xml:space="preserve"> aggregate demand, because there</w:t>
      </w:r>
      <w:r w:rsidR="00AB6F21" w:rsidRPr="001B4330">
        <w:rPr>
          <w:rFonts w:ascii="Times New Roman" w:hAnsi="Times New Roman" w:cs="Times New Roman"/>
          <w:sz w:val="28"/>
          <w:szCs w:val="28"/>
          <w:lang w:val="en-US"/>
        </w:rPr>
        <w:t xml:space="preserve"> will be </w:t>
      </w:r>
      <w:r w:rsidR="00F851AA">
        <w:rPr>
          <w:rFonts w:ascii="Times New Roman" w:hAnsi="Times New Roman" w:cs="Times New Roman"/>
          <w:sz w:val="28"/>
          <w:szCs w:val="28"/>
          <w:lang w:val="en-US"/>
        </w:rPr>
        <w:t xml:space="preserve">no </w:t>
      </w:r>
      <w:r w:rsidR="00F851AA" w:rsidRPr="00F851AA">
        <w:rPr>
          <w:rFonts w:ascii="Times New Roman" w:hAnsi="Times New Roman" w:cs="Times New Roman"/>
          <w:sz w:val="28"/>
          <w:szCs w:val="28"/>
          <w:lang w:val="en-US"/>
        </w:rPr>
        <w:t>work places</w:t>
      </w:r>
      <w:r w:rsidR="00F851AA">
        <w:rPr>
          <w:rFonts w:ascii="Times New Roman" w:hAnsi="Times New Roman" w:cs="Times New Roman"/>
          <w:sz w:val="28"/>
          <w:szCs w:val="28"/>
          <w:lang w:val="en-US"/>
        </w:rPr>
        <w:t xml:space="preserve"> in the country, so refugees will not be able to work.</w:t>
      </w:r>
      <w:r w:rsidR="00AB6F21" w:rsidRPr="001B4330">
        <w:rPr>
          <w:rFonts w:ascii="Times New Roman" w:hAnsi="Times New Roman" w:cs="Times New Roman"/>
          <w:sz w:val="28"/>
          <w:szCs w:val="28"/>
          <w:lang w:val="en-US"/>
        </w:rPr>
        <w:t xml:space="preserve"> </w:t>
      </w:r>
      <w:r w:rsidR="00995A4C">
        <w:rPr>
          <w:rFonts w:ascii="Times New Roman" w:hAnsi="Times New Roman" w:cs="Times New Roman"/>
          <w:sz w:val="28"/>
          <w:szCs w:val="28"/>
          <w:lang w:val="en-US"/>
        </w:rPr>
        <w:t>A</w:t>
      </w:r>
      <w:r>
        <w:rPr>
          <w:rFonts w:ascii="Times New Roman" w:hAnsi="Times New Roman" w:cs="Times New Roman"/>
          <w:sz w:val="28"/>
          <w:szCs w:val="28"/>
          <w:lang w:val="en-US"/>
        </w:rPr>
        <w:t>DPW</w:t>
      </w:r>
      <w:r w:rsidR="00976DBF">
        <w:rPr>
          <w:rFonts w:ascii="Times New Roman" w:hAnsi="Times New Roman" w:cs="Times New Roman"/>
          <w:sz w:val="28"/>
          <w:szCs w:val="28"/>
          <w:lang w:val="en-US"/>
        </w:rPr>
        <w:t xml:space="preserve"> will </w:t>
      </w:r>
      <w:proofErr w:type="gramStart"/>
      <w:r w:rsidR="00976DBF">
        <w:rPr>
          <w:rFonts w:ascii="Times New Roman" w:hAnsi="Times New Roman" w:cs="Times New Roman"/>
          <w:sz w:val="28"/>
          <w:szCs w:val="28"/>
          <w:lang w:val="en-US"/>
        </w:rPr>
        <w:t>be</w:t>
      </w:r>
      <w:r w:rsidR="00373B34" w:rsidRPr="001B4330">
        <w:rPr>
          <w:rFonts w:ascii="Times New Roman" w:hAnsi="Times New Roman" w:cs="Times New Roman"/>
          <w:sz w:val="28"/>
          <w:szCs w:val="28"/>
          <w:lang w:val="en-US"/>
        </w:rPr>
        <w:t xml:space="preserve"> </w:t>
      </w:r>
      <w:proofErr w:type="gramEnd"/>
      <m:oMath>
        <m:f>
          <m:fPr>
            <m:ctrlPr>
              <w:rPr>
                <w:rFonts w:ascii="Cambria Math" w:hAnsi="Cambria Math" w:cs="Times New Roman"/>
                <w:sz w:val="28"/>
                <w:szCs w:val="28"/>
                <w:lang w:val="en-US"/>
              </w:rPr>
            </m:ctrlPr>
          </m:fPr>
          <m:num>
            <m:r>
              <w:rPr>
                <w:rFonts w:ascii="Cambria Math" w:hAnsi="Cambria Math" w:cs="Times New Roman"/>
                <w:sz w:val="28"/>
                <w:szCs w:val="28"/>
                <w:lang w:val="en-US"/>
              </w:rPr>
              <m:t>X</m:t>
            </m:r>
          </m:num>
          <m:den>
            <m:r>
              <m:rPr>
                <m:sty m:val="p"/>
              </m:rPr>
              <w:rPr>
                <w:rFonts w:ascii="Cambria Math" w:hAnsi="Cambria Math" w:cs="Times New Roman"/>
                <w:sz w:val="28"/>
                <w:szCs w:val="28"/>
                <w:lang w:val="en-US"/>
              </w:rPr>
              <m:t xml:space="preserve">(10+5)* </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10</m:t>
                </m:r>
              </m:e>
              <m:sup>
                <m:r>
                  <m:rPr>
                    <m:sty m:val="p"/>
                  </m:rPr>
                  <w:rPr>
                    <w:rFonts w:ascii="Cambria Math" w:hAnsi="Cambria Math" w:cs="Times New Roman"/>
                    <w:sz w:val="28"/>
                    <w:szCs w:val="28"/>
                    <w:lang w:val="en-US"/>
                  </w:rPr>
                  <m:t>6</m:t>
                </m:r>
              </m:sup>
            </m:sSup>
          </m:den>
        </m:f>
      </m:oMath>
      <w:r w:rsidR="00373B34" w:rsidRPr="001B4330">
        <w:rPr>
          <w:rFonts w:ascii="Times New Roman" w:hAnsi="Times New Roman" w:cs="Times New Roman"/>
          <w:sz w:val="28"/>
          <w:szCs w:val="28"/>
          <w:lang w:val="en-US"/>
        </w:rPr>
        <w:t xml:space="preserve">. </w:t>
      </w:r>
      <w:r w:rsidR="00F851AA" w:rsidRPr="001B4330">
        <w:rPr>
          <w:rFonts w:ascii="Times New Roman" w:hAnsi="Times New Roman" w:cs="Times New Roman"/>
          <w:sz w:val="28"/>
          <w:szCs w:val="28"/>
          <w:lang w:val="en-US"/>
        </w:rPr>
        <w:t>Therefore</w:t>
      </w:r>
      <w:r w:rsidR="00373B34" w:rsidRPr="001B4330">
        <w:rPr>
          <w:rFonts w:ascii="Times New Roman" w:hAnsi="Times New Roman" w:cs="Times New Roman"/>
          <w:sz w:val="28"/>
          <w:szCs w:val="28"/>
          <w:lang w:val="en-US"/>
        </w:rPr>
        <w:t xml:space="preserve">, our model will show higher unemployment rate. </w:t>
      </w:r>
    </w:p>
    <w:p w14:paraId="0DF907F4" w14:textId="77777777" w:rsidR="00995A4C" w:rsidRPr="001B4330" w:rsidRDefault="00995A4C" w:rsidP="00E07590">
      <w:pPr>
        <w:spacing w:line="360" w:lineRule="auto"/>
        <w:rPr>
          <w:rFonts w:ascii="Times New Roman" w:hAnsi="Times New Roman" w:cs="Times New Roman"/>
          <w:sz w:val="28"/>
          <w:szCs w:val="28"/>
          <w:lang w:val="en-US"/>
        </w:rPr>
      </w:pPr>
      <w:commentRangeStart w:id="13"/>
      <w:r w:rsidRPr="00995A4C">
        <w:rPr>
          <w:rFonts w:ascii="Times New Roman" w:hAnsi="Times New Roman" w:cs="Times New Roman"/>
          <w:sz w:val="28"/>
          <w:szCs w:val="28"/>
          <w:lang w:val="en-US"/>
        </w:rPr>
        <w:t xml:space="preserve">We </w:t>
      </w:r>
      <w:proofErr w:type="gramStart"/>
      <w:r w:rsidRPr="00995A4C">
        <w:rPr>
          <w:rFonts w:ascii="Times New Roman" w:hAnsi="Times New Roman" w:cs="Times New Roman"/>
          <w:sz w:val="28"/>
          <w:szCs w:val="28"/>
          <w:lang w:val="en-US"/>
        </w:rPr>
        <w:t>don’t</w:t>
      </w:r>
      <w:proofErr w:type="gramEnd"/>
      <w:r w:rsidRPr="00995A4C">
        <w:rPr>
          <w:rFonts w:ascii="Times New Roman" w:hAnsi="Times New Roman" w:cs="Times New Roman"/>
          <w:sz w:val="28"/>
          <w:szCs w:val="28"/>
          <w:lang w:val="en-US"/>
        </w:rPr>
        <w:t xml:space="preserve"> take into account non-working people, because Ukraine has solidary pension system. It means that Ukrainian government redirects a part of income from working people towards </w:t>
      </w:r>
      <w:proofErr w:type="spellStart"/>
      <w:proofErr w:type="gramStart"/>
      <w:r w:rsidRPr="00995A4C">
        <w:rPr>
          <w:rFonts w:ascii="Times New Roman" w:hAnsi="Times New Roman" w:cs="Times New Roman"/>
          <w:sz w:val="28"/>
          <w:szCs w:val="28"/>
          <w:lang w:val="en-US"/>
        </w:rPr>
        <w:t>non working</w:t>
      </w:r>
      <w:proofErr w:type="spellEnd"/>
      <w:proofErr w:type="gramEnd"/>
      <w:r w:rsidRPr="00995A4C">
        <w:rPr>
          <w:rFonts w:ascii="Times New Roman" w:hAnsi="Times New Roman" w:cs="Times New Roman"/>
          <w:sz w:val="28"/>
          <w:szCs w:val="28"/>
          <w:lang w:val="en-US"/>
        </w:rPr>
        <w:t xml:space="preserve"> people. Therefore, aggregate demand </w:t>
      </w:r>
      <w:proofErr w:type="gramStart"/>
      <w:r w:rsidRPr="00995A4C">
        <w:rPr>
          <w:rFonts w:ascii="Times New Roman" w:hAnsi="Times New Roman" w:cs="Times New Roman"/>
          <w:sz w:val="28"/>
          <w:szCs w:val="28"/>
          <w:lang w:val="en-US"/>
        </w:rPr>
        <w:t>is generated</w:t>
      </w:r>
      <w:proofErr w:type="gramEnd"/>
      <w:r w:rsidRPr="00995A4C">
        <w:rPr>
          <w:rFonts w:ascii="Times New Roman" w:hAnsi="Times New Roman" w:cs="Times New Roman"/>
          <w:sz w:val="28"/>
          <w:szCs w:val="28"/>
          <w:lang w:val="en-US"/>
        </w:rPr>
        <w:t xml:space="preserve"> predominantly by working people.</w:t>
      </w:r>
      <w:commentRangeEnd w:id="13"/>
      <w:r w:rsidR="00AC253D">
        <w:rPr>
          <w:rStyle w:val="a9"/>
        </w:rPr>
        <w:commentReference w:id="13"/>
      </w:r>
    </w:p>
    <w:p w14:paraId="25B2D124" w14:textId="77777777" w:rsidR="00B62B9D" w:rsidRDefault="00D84CEC" w:rsidP="00E07590">
      <w:pPr>
        <w:spacing w:line="360" w:lineRule="auto"/>
        <w:rPr>
          <w:rFonts w:ascii="Times New Roman" w:hAnsi="Times New Roman" w:cs="Times New Roman"/>
          <w:sz w:val="28"/>
          <w:szCs w:val="28"/>
          <w:lang w:val="en-US"/>
        </w:rPr>
      </w:pPr>
      <w:commentRangeStart w:id="14"/>
      <w:r w:rsidRPr="001B4330">
        <w:rPr>
          <w:rFonts w:ascii="Times New Roman" w:hAnsi="Times New Roman" w:cs="Times New Roman"/>
          <w:sz w:val="28"/>
          <w:szCs w:val="28"/>
          <w:lang w:val="en-US"/>
        </w:rPr>
        <w:t>Imagine</w:t>
      </w:r>
      <w:r w:rsidR="003E6640" w:rsidRPr="001B4330">
        <w:rPr>
          <w:rFonts w:ascii="Times New Roman" w:hAnsi="Times New Roman" w:cs="Times New Roman"/>
          <w:sz w:val="28"/>
          <w:szCs w:val="28"/>
          <w:lang w:val="en-US"/>
        </w:rPr>
        <w:t xml:space="preserve"> that we have bare AD. After returning of refugees, AD will not change</w:t>
      </w:r>
      <w:r w:rsidR="00D34084" w:rsidRPr="001B4330">
        <w:rPr>
          <w:rFonts w:ascii="Times New Roman" w:hAnsi="Times New Roman" w:cs="Times New Roman"/>
          <w:sz w:val="28"/>
          <w:szCs w:val="28"/>
          <w:lang w:val="en-US"/>
        </w:rPr>
        <w:t xml:space="preserve"> by assumption and overall input data will not change. </w:t>
      </w:r>
      <w:r w:rsidR="00F851AA" w:rsidRPr="001B4330">
        <w:rPr>
          <w:rFonts w:ascii="Times New Roman" w:hAnsi="Times New Roman" w:cs="Times New Roman"/>
          <w:sz w:val="28"/>
          <w:szCs w:val="28"/>
          <w:lang w:val="en-US"/>
        </w:rPr>
        <w:t>Therefore</w:t>
      </w:r>
      <w:r w:rsidR="00D34084" w:rsidRPr="001B4330">
        <w:rPr>
          <w:rFonts w:ascii="Times New Roman" w:hAnsi="Times New Roman" w:cs="Times New Roman"/>
          <w:sz w:val="28"/>
          <w:szCs w:val="28"/>
          <w:lang w:val="en-US"/>
        </w:rPr>
        <w:t>, model will show same unemployment rate as before returning refugees.</w:t>
      </w:r>
      <w:r w:rsidR="00317AA5">
        <w:rPr>
          <w:rFonts w:ascii="Times New Roman" w:hAnsi="Times New Roman" w:cs="Times New Roman"/>
          <w:sz w:val="28"/>
          <w:szCs w:val="28"/>
          <w:lang w:val="en-US"/>
        </w:rPr>
        <w:t xml:space="preserve">  </w:t>
      </w:r>
      <w:commentRangeEnd w:id="14"/>
      <w:r w:rsidR="00E1636D">
        <w:rPr>
          <w:rStyle w:val="a9"/>
        </w:rPr>
        <w:commentReference w:id="14"/>
      </w:r>
    </w:p>
    <w:p w14:paraId="580E2014" w14:textId="77777777" w:rsidR="00F9167C" w:rsidRPr="00317AA5" w:rsidRDefault="00F9167C" w:rsidP="00E075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From the structure of model and structure of AD, we can understand the relationship between investments and </w:t>
      </w:r>
      <w:r w:rsidRPr="001B4330">
        <w:rPr>
          <w:rFonts w:ascii="Times New Roman" w:hAnsi="Times New Roman" w:cs="Times New Roman"/>
          <w:sz w:val="28"/>
          <w:szCs w:val="28"/>
          <w:lang w:val="en-US"/>
        </w:rPr>
        <w:t>unemployment</w:t>
      </w:r>
      <w:r>
        <w:rPr>
          <w:rFonts w:ascii="Times New Roman" w:hAnsi="Times New Roman" w:cs="Times New Roman"/>
          <w:sz w:val="28"/>
          <w:szCs w:val="28"/>
          <w:lang w:val="en-US"/>
        </w:rPr>
        <w:t xml:space="preserve"> rate. </w:t>
      </w:r>
      <w:commentRangeStart w:id="15"/>
      <w:r>
        <w:rPr>
          <w:rFonts w:ascii="Times New Roman" w:hAnsi="Times New Roman" w:cs="Times New Roman"/>
          <w:sz w:val="28"/>
          <w:szCs w:val="28"/>
          <w:lang w:val="en-US"/>
        </w:rPr>
        <w:t xml:space="preserve">Change the investments, it is possible to manipulate unemployment rate.  </w:t>
      </w:r>
      <w:commentRangeEnd w:id="15"/>
      <w:r w:rsidR="00E1636D">
        <w:rPr>
          <w:rStyle w:val="a9"/>
        </w:rPr>
        <w:commentReference w:id="15"/>
      </w:r>
    </w:p>
    <w:p w14:paraId="30F17C7A" w14:textId="77777777" w:rsidR="00924D1E" w:rsidRPr="00D84CEC" w:rsidRDefault="00924D1E" w:rsidP="00E07590">
      <w:pPr>
        <w:spacing w:line="360" w:lineRule="auto"/>
        <w:rPr>
          <w:rFonts w:ascii="Times New Roman" w:hAnsi="Times New Roman" w:cs="Times New Roman"/>
          <w:b/>
          <w:sz w:val="28"/>
          <w:szCs w:val="28"/>
          <w:lang w:val="en-US"/>
        </w:rPr>
      </w:pPr>
      <w:r w:rsidRPr="00D84CEC">
        <w:rPr>
          <w:rFonts w:ascii="Times New Roman" w:hAnsi="Times New Roman" w:cs="Times New Roman"/>
          <w:b/>
          <w:sz w:val="28"/>
          <w:szCs w:val="28"/>
          <w:lang w:val="en-US"/>
        </w:rPr>
        <w:t>Method</w:t>
      </w:r>
    </w:p>
    <w:p w14:paraId="3B412CA9" w14:textId="77777777" w:rsidR="00F3601E" w:rsidRPr="00F3601E" w:rsidRDefault="002A4E91" w:rsidP="001B433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We stopped at </w:t>
      </w:r>
      <w:r w:rsidR="00F3601E">
        <w:rPr>
          <w:rFonts w:ascii="Times New Roman" w:hAnsi="Times New Roman" w:cs="Times New Roman"/>
          <w:sz w:val="28"/>
          <w:szCs w:val="28"/>
          <w:lang w:val="en-US"/>
        </w:rPr>
        <w:t xml:space="preserve">Tobit </w:t>
      </w:r>
      <w:r>
        <w:rPr>
          <w:rFonts w:ascii="Times New Roman" w:hAnsi="Times New Roman" w:cs="Times New Roman"/>
          <w:sz w:val="28"/>
          <w:szCs w:val="28"/>
          <w:lang w:val="en-US"/>
        </w:rPr>
        <w:t>regress</w:t>
      </w:r>
      <w:r w:rsidR="00F3601E">
        <w:rPr>
          <w:rFonts w:ascii="Times New Roman" w:hAnsi="Times New Roman" w:cs="Times New Roman"/>
          <w:sz w:val="28"/>
          <w:szCs w:val="28"/>
          <w:lang w:val="en-US"/>
        </w:rPr>
        <w:t xml:space="preserve">ion for our investigation, because </w:t>
      </w:r>
      <w:r w:rsidR="005B0AC8">
        <w:rPr>
          <w:rFonts w:ascii="Times New Roman" w:hAnsi="Times New Roman" w:cs="Times New Roman"/>
          <w:sz w:val="28"/>
          <w:szCs w:val="28"/>
          <w:lang w:val="en-US"/>
        </w:rPr>
        <w:t>UR has range (</w:t>
      </w:r>
      <w:proofErr w:type="gramStart"/>
      <w:r w:rsidR="005B0AC8">
        <w:rPr>
          <w:rFonts w:ascii="Times New Roman" w:hAnsi="Times New Roman" w:cs="Times New Roman"/>
          <w:sz w:val="28"/>
          <w:szCs w:val="28"/>
          <w:lang w:val="en-US"/>
        </w:rPr>
        <w:t>0</w:t>
      </w:r>
      <w:proofErr w:type="gramEnd"/>
      <w:r w:rsidR="005B0AC8">
        <w:rPr>
          <w:rFonts w:ascii="Times New Roman" w:hAnsi="Times New Roman" w:cs="Times New Roman"/>
          <w:sz w:val="28"/>
          <w:szCs w:val="28"/>
          <w:lang w:val="en-US"/>
        </w:rPr>
        <w:t xml:space="preserve">, y*). </w:t>
      </w:r>
    </w:p>
    <w:p w14:paraId="4E5B2F27" w14:textId="77777777" w:rsidR="00BD6F77" w:rsidRPr="00E07590" w:rsidRDefault="0087167E" w:rsidP="001B4330">
      <w:pPr>
        <w:spacing w:line="360" w:lineRule="auto"/>
        <w:rPr>
          <w:rFonts w:ascii="Times New Roman" w:hAnsi="Times New Roman" w:cs="Times New Roman"/>
          <w:sz w:val="28"/>
          <w:szCs w:val="28"/>
          <w:lang w:val="en-US"/>
        </w:rPr>
      </w:pPr>
      <w:commentRangeStart w:id="16"/>
      <w:r>
        <w:rPr>
          <w:rFonts w:ascii="Times New Roman" w:hAnsi="Times New Roman" w:cs="Times New Roman"/>
          <w:sz w:val="28"/>
          <w:szCs w:val="28"/>
          <w:lang w:val="en-US"/>
        </w:rPr>
        <w:t>We considered</w:t>
      </w:r>
      <w:r w:rsidR="00F3601E">
        <w:rPr>
          <w:rFonts w:ascii="Times New Roman" w:hAnsi="Times New Roman" w:cs="Times New Roman"/>
          <w:sz w:val="28"/>
          <w:szCs w:val="28"/>
          <w:lang w:val="en-US"/>
        </w:rPr>
        <w:t xml:space="preserve"> also</w:t>
      </w:r>
      <w:r>
        <w:rPr>
          <w:rFonts w:ascii="Times New Roman" w:hAnsi="Times New Roman" w:cs="Times New Roman"/>
          <w:sz w:val="28"/>
          <w:szCs w:val="28"/>
          <w:lang w:val="en-US"/>
        </w:rPr>
        <w:t xml:space="preserve"> ARIMAX model, but we faced with non-stationarity</w:t>
      </w:r>
      <w:r w:rsidR="00F3601E">
        <w:rPr>
          <w:rFonts w:ascii="Times New Roman" w:hAnsi="Times New Roman" w:cs="Times New Roman"/>
          <w:sz w:val="28"/>
          <w:szCs w:val="28"/>
          <w:lang w:val="en-US"/>
        </w:rPr>
        <w:t xml:space="preserve"> of data</w:t>
      </w:r>
      <w:r>
        <w:rPr>
          <w:rFonts w:ascii="Times New Roman" w:hAnsi="Times New Roman" w:cs="Times New Roman"/>
          <w:sz w:val="28"/>
          <w:szCs w:val="28"/>
          <w:lang w:val="en-US"/>
        </w:rPr>
        <w:t xml:space="preserve">. </w:t>
      </w:r>
      <w:r w:rsidR="00F3601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2A4E91">
        <w:rPr>
          <w:rFonts w:ascii="Times New Roman" w:hAnsi="Times New Roman" w:cs="Times New Roman"/>
          <w:sz w:val="28"/>
          <w:szCs w:val="28"/>
          <w:lang w:val="en-US"/>
        </w:rPr>
        <w:t xml:space="preserve">  </w:t>
      </w:r>
      <w:commentRangeEnd w:id="16"/>
      <w:r w:rsidR="00E1636D">
        <w:rPr>
          <w:rStyle w:val="a9"/>
        </w:rPr>
        <w:commentReference w:id="16"/>
      </w:r>
    </w:p>
    <w:p w14:paraId="1B2CCA41" w14:textId="77777777" w:rsidR="00340FE0" w:rsidRPr="001B4330" w:rsidRDefault="00340FE0" w:rsidP="00E07590">
      <w:pPr>
        <w:spacing w:line="360" w:lineRule="auto"/>
        <w:rPr>
          <w:rFonts w:ascii="Times New Roman" w:hAnsi="Times New Roman" w:cs="Times New Roman"/>
          <w:sz w:val="28"/>
          <w:szCs w:val="28"/>
          <w:lang w:val="en-US"/>
        </w:rPr>
      </w:pPr>
      <w:r w:rsidRPr="001B4330">
        <w:rPr>
          <w:rFonts w:ascii="Times New Roman" w:hAnsi="Times New Roman" w:cs="Times New Roman"/>
          <w:sz w:val="28"/>
          <w:szCs w:val="28"/>
          <w:lang w:val="en-US"/>
        </w:rPr>
        <w:t xml:space="preserve">Model (1) under </w:t>
      </w:r>
      <w:r w:rsidR="002A4E91">
        <w:rPr>
          <w:rFonts w:ascii="Times New Roman" w:hAnsi="Times New Roman" w:cs="Times New Roman"/>
          <w:sz w:val="28"/>
          <w:szCs w:val="28"/>
          <w:lang w:val="en-US"/>
        </w:rPr>
        <w:t>OLS</w:t>
      </w:r>
      <w:r w:rsidRPr="001B4330">
        <w:rPr>
          <w:rFonts w:ascii="Times New Roman" w:hAnsi="Times New Roman" w:cs="Times New Roman"/>
          <w:sz w:val="28"/>
          <w:szCs w:val="28"/>
          <w:lang w:val="en-US"/>
        </w:rPr>
        <w:t xml:space="preserve"> will look like this:</w:t>
      </w:r>
    </w:p>
    <w:p w14:paraId="2057E659" w14:textId="77777777" w:rsidR="00340FE0" w:rsidRPr="001B4330" w:rsidRDefault="00E07590" w:rsidP="001B4330">
      <w:pPr>
        <w:spacing w:line="360" w:lineRule="auto"/>
        <w:rPr>
          <w:rFonts w:ascii="Times New Roman" w:hAnsi="Times New Roman" w:cs="Times New Roman"/>
          <w:sz w:val="28"/>
          <w:szCs w:val="28"/>
          <w:lang w:val="en-US"/>
        </w:rPr>
      </w:pPr>
      <m:oMath>
        <m:r>
          <m:rPr>
            <m:sty m:val="p"/>
          </m:rPr>
          <w:rPr>
            <w:rFonts w:ascii="Cambria Math" w:hAnsi="Cambria Math" w:cs="Times New Roman"/>
            <w:sz w:val="28"/>
            <w:szCs w:val="28"/>
            <w:lang w:val="en-US"/>
          </w:rPr>
          <m:t xml:space="preserve">                                           U=</m:t>
        </m:r>
        <m:sSub>
          <m:sSubPr>
            <m:ctrlPr>
              <w:rPr>
                <w:rFonts w:ascii="Cambria Math" w:hAnsi="Cambria Math" w:cs="Times New Roman"/>
                <w:sz w:val="28"/>
                <w:szCs w:val="28"/>
                <w:lang w:val="en-US"/>
              </w:rPr>
            </m:ctrlPr>
          </m:sSubPr>
          <m:e>
            <m:r>
              <w:rPr>
                <w:rFonts w:ascii="Cambria Math" w:hAnsi="Cambria Math" w:cs="Times New Roman"/>
                <w:sz w:val="28"/>
                <w:szCs w:val="28"/>
                <w:lang w:val="en-US"/>
              </w:rPr>
              <m:t>β</m:t>
            </m:r>
          </m:e>
          <m:sub>
            <m:r>
              <m:rPr>
                <m:sty m:val="p"/>
              </m:rPr>
              <w:rPr>
                <w:rFonts w:ascii="Cambria Math" w:hAnsi="Cambria Math" w:cs="Times New Roman"/>
                <w:sz w:val="28"/>
                <w:szCs w:val="28"/>
                <w:lang w:val="en-US"/>
              </w:rPr>
              <m:t>0</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w:rPr>
                <w:rFonts w:ascii="Cambria Math" w:hAnsi="Cambria Math" w:cs="Times New Roman"/>
                <w:sz w:val="28"/>
                <w:szCs w:val="28"/>
                <w:lang w:val="en-US"/>
              </w:rPr>
              <m:t>β</m:t>
            </m:r>
          </m:e>
          <m:sub>
            <m:r>
              <m:rPr>
                <m:sty m:val="p"/>
              </m:rPr>
              <w:rPr>
                <w:rFonts w:ascii="Cambria Math" w:hAnsi="Cambria Math" w:cs="Times New Roman"/>
                <w:sz w:val="28"/>
                <w:szCs w:val="28"/>
                <w:lang w:val="en-US"/>
              </w:rPr>
              <m:t>1</m:t>
            </m:r>
          </m:sub>
        </m:sSub>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log</m:t>
            </m:r>
          </m:fName>
          <m:e>
            <m:d>
              <m:dPr>
                <m:ctrlPr>
                  <w:rPr>
                    <w:rFonts w:ascii="Cambria Math" w:hAnsi="Cambria Math" w:cs="Times New Roman"/>
                    <w:sz w:val="28"/>
                    <w:szCs w:val="28"/>
                    <w:lang w:val="en-US"/>
                  </w:rPr>
                </m:ctrlPr>
              </m:dPr>
              <m:e>
                <m:r>
                  <w:rPr>
                    <w:rFonts w:ascii="Cambria Math" w:hAnsi="Cambria Math" w:cs="Times New Roman"/>
                    <w:sz w:val="28"/>
                    <w:szCs w:val="28"/>
                    <w:lang w:val="en-US"/>
                  </w:rPr>
                  <m:t>ADPU</m:t>
                </m:r>
              </m:e>
            </m:d>
          </m:e>
        </m:func>
        <m:r>
          <m:rPr>
            <m:sty m:val="p"/>
          </m:rPr>
          <w:rPr>
            <w:rFonts w:ascii="Cambria Math" w:hAnsi="Cambria Math" w:cs="Times New Roman"/>
            <w:sz w:val="28"/>
            <w:szCs w:val="28"/>
            <w:lang w:val="en-US"/>
          </w:rPr>
          <m:t xml:space="preserve"> ,                                                  </m:t>
        </m:r>
      </m:oMath>
      <w:r w:rsidR="00340FE0" w:rsidRPr="001B4330">
        <w:rPr>
          <w:rFonts w:ascii="Times New Roman" w:hAnsi="Times New Roman" w:cs="Times New Roman"/>
          <w:sz w:val="28"/>
          <w:szCs w:val="28"/>
          <w:lang w:val="en-US"/>
        </w:rPr>
        <w:t xml:space="preserve"> </w:t>
      </w:r>
      <w:r w:rsidR="006C2DE0" w:rsidRPr="001B4330">
        <w:rPr>
          <w:rFonts w:ascii="Times New Roman" w:hAnsi="Times New Roman" w:cs="Times New Roman"/>
          <w:sz w:val="28"/>
          <w:szCs w:val="28"/>
          <w:lang w:val="en-US"/>
        </w:rPr>
        <w:t>(4)</w:t>
      </w:r>
    </w:p>
    <w:p w14:paraId="672CA9CA" w14:textId="77777777" w:rsidR="00976DBF" w:rsidRDefault="00340FE0" w:rsidP="00E07590">
      <w:pPr>
        <w:spacing w:line="360" w:lineRule="auto"/>
        <w:rPr>
          <w:rFonts w:ascii="Times New Roman" w:hAnsi="Times New Roman" w:cs="Times New Roman"/>
          <w:sz w:val="28"/>
          <w:szCs w:val="28"/>
          <w:lang w:val="en-US"/>
        </w:rPr>
      </w:pPr>
      <w:proofErr w:type="gramStart"/>
      <w:r w:rsidRPr="001B4330">
        <w:rPr>
          <w:rFonts w:ascii="Times New Roman" w:hAnsi="Times New Roman" w:cs="Times New Roman"/>
          <w:sz w:val="28"/>
          <w:szCs w:val="28"/>
          <w:lang w:val="en-US"/>
        </w:rPr>
        <w:t>where</w:t>
      </w:r>
      <w:proofErr w:type="gramEnd"/>
      <w:r w:rsidRPr="001B4330">
        <w:rPr>
          <w:rFonts w:ascii="Times New Roman" w:hAnsi="Times New Roman" w:cs="Times New Roman"/>
          <w:sz w:val="28"/>
          <w:szCs w:val="28"/>
          <w:lang w:val="en-US"/>
        </w:rPr>
        <w:t xml:space="preserve"> </w:t>
      </w: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β</m:t>
            </m:r>
          </m:e>
          <m:sub>
            <m:r>
              <m:rPr>
                <m:sty m:val="p"/>
              </m:rPr>
              <w:rPr>
                <w:rFonts w:ascii="Cambria Math" w:hAnsi="Cambria Math" w:cs="Times New Roman"/>
                <w:sz w:val="28"/>
                <w:szCs w:val="28"/>
                <w:lang w:val="en-US"/>
              </w:rPr>
              <m:t xml:space="preserve">0 </m:t>
            </m:r>
          </m:sub>
        </m:sSub>
        <m:r>
          <m:rPr>
            <m:sty m:val="p"/>
          </m:rPr>
          <w:rPr>
            <w:rFonts w:ascii="Cambria Math" w:hAnsi="Cambria Math" w:cs="Times New Roman"/>
            <w:sz w:val="28"/>
            <w:szCs w:val="28"/>
            <w:lang w:val="en-US"/>
          </w:rPr>
          <m:t>–</m:t>
        </m:r>
      </m:oMath>
      <w:r w:rsidRPr="001B4330">
        <w:rPr>
          <w:rFonts w:ascii="Times New Roman" w:hAnsi="Times New Roman" w:cs="Times New Roman"/>
          <w:sz w:val="28"/>
          <w:szCs w:val="28"/>
          <w:lang w:val="en-US"/>
        </w:rPr>
        <w:t xml:space="preserve"> interception,  </w:t>
      </w: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β</m:t>
            </m:r>
          </m:e>
          <m:sub>
            <m:r>
              <m:rPr>
                <m:sty m:val="p"/>
              </m:rPr>
              <w:rPr>
                <w:rFonts w:ascii="Cambria Math" w:hAnsi="Cambria Math" w:cs="Times New Roman"/>
                <w:sz w:val="28"/>
                <w:szCs w:val="28"/>
                <w:lang w:val="en-US"/>
              </w:rPr>
              <m:t>1</m:t>
            </m:r>
          </m:sub>
        </m:sSub>
        <m:r>
          <m:rPr>
            <m:sty m:val="p"/>
          </m:rPr>
          <w:rPr>
            <w:rFonts w:ascii="Cambria Math" w:hAnsi="Cambria Math" w:cs="Times New Roman"/>
            <w:sz w:val="28"/>
            <w:szCs w:val="28"/>
            <w:lang w:val="en-US"/>
          </w:rPr>
          <m:t xml:space="preserve">- </m:t>
        </m:r>
      </m:oMath>
      <w:r w:rsidR="00976DBF" w:rsidRPr="00976DBF">
        <w:rPr>
          <w:rFonts w:ascii="Times New Roman" w:hAnsi="Times New Roman" w:cs="Times New Roman"/>
          <w:sz w:val="28"/>
          <w:szCs w:val="28"/>
          <w:lang w:val="en-US"/>
        </w:rPr>
        <w:t xml:space="preserve">elasticity </w:t>
      </w:r>
      <w:r w:rsidRPr="001B4330">
        <w:rPr>
          <w:rFonts w:ascii="Times New Roman" w:hAnsi="Times New Roman" w:cs="Times New Roman"/>
          <w:sz w:val="28"/>
          <w:szCs w:val="28"/>
          <w:lang w:val="en-US"/>
        </w:rPr>
        <w:t>o</w:t>
      </w:r>
      <w:r w:rsidR="002A4E91">
        <w:rPr>
          <w:rFonts w:ascii="Times New Roman" w:hAnsi="Times New Roman" w:cs="Times New Roman"/>
          <w:sz w:val="28"/>
          <w:szCs w:val="28"/>
          <w:lang w:val="en-US"/>
        </w:rPr>
        <w:t>f</w:t>
      </w:r>
      <w:r w:rsidRPr="001B4330">
        <w:rPr>
          <w:rFonts w:ascii="Times New Roman" w:hAnsi="Times New Roman" w:cs="Times New Roman"/>
          <w:sz w:val="28"/>
          <w:szCs w:val="28"/>
          <w:lang w:val="en-US"/>
        </w:rPr>
        <w:t xml:space="preserve"> aggrega</w:t>
      </w:r>
      <w:r w:rsidR="00976DBF">
        <w:rPr>
          <w:rFonts w:ascii="Times New Roman" w:hAnsi="Times New Roman" w:cs="Times New Roman"/>
          <w:sz w:val="28"/>
          <w:szCs w:val="28"/>
          <w:lang w:val="en-US"/>
        </w:rPr>
        <w:t>te demand per unemployed person.</w:t>
      </w:r>
      <w:r w:rsidRPr="001B4330">
        <w:rPr>
          <w:rFonts w:ascii="Times New Roman" w:hAnsi="Times New Roman" w:cs="Times New Roman"/>
          <w:sz w:val="28"/>
          <w:szCs w:val="28"/>
          <w:lang w:val="en-US"/>
        </w:rPr>
        <w:t xml:space="preserve"> </w:t>
      </w:r>
    </w:p>
    <w:p w14:paraId="377A92D5" w14:textId="77777777" w:rsidR="00D90A28" w:rsidRPr="00444B95" w:rsidRDefault="00D90A28" w:rsidP="00E07590">
      <w:pPr>
        <w:spacing w:line="360" w:lineRule="auto"/>
        <w:rPr>
          <w:rFonts w:ascii="Times New Roman" w:eastAsiaTheme="minorEastAsia" w:hAnsi="Times New Roman" w:cs="Times New Roman"/>
          <w:iCs/>
          <w:sz w:val="28"/>
          <w:szCs w:val="28"/>
          <w:lang w:val="uk-UA"/>
        </w:rPr>
      </w:pPr>
      <w:r>
        <w:rPr>
          <w:rFonts w:ascii="Times New Roman" w:hAnsi="Times New Roman" w:cs="Times New Roman"/>
          <w:sz w:val="28"/>
          <w:szCs w:val="28"/>
          <w:lang w:val="en-US"/>
        </w:rPr>
        <w:lastRenderedPageBreak/>
        <w:t xml:space="preserve">There is a disadvantage of Tobit model, that we are only able to interpret  </w:t>
      </w: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β</m:t>
            </m:r>
          </m:e>
          <m:sub>
            <m:r>
              <m:rPr>
                <m:sty m:val="p"/>
              </m:rPr>
              <w:rPr>
                <w:rFonts w:ascii="Cambria Math" w:hAnsi="Cambria Math" w:cs="Times New Roman"/>
                <w:sz w:val="28"/>
                <w:szCs w:val="28"/>
                <w:lang w:val="en-US"/>
              </w:rPr>
              <m:t>1</m:t>
            </m:r>
          </m:sub>
        </m:sSub>
      </m:oMath>
      <w:r>
        <w:rPr>
          <w:rFonts w:ascii="Times New Roman" w:eastAsiaTheme="minorEastAsia" w:hAnsi="Times New Roman" w:cs="Times New Roman"/>
          <w:sz w:val="28"/>
          <w:szCs w:val="28"/>
          <w:lang w:val="en-US"/>
        </w:rPr>
        <w:t xml:space="preserve"> coefficient via marginal effect in certain point. </w:t>
      </w:r>
    </w:p>
    <w:p w14:paraId="745FD728" w14:textId="77777777" w:rsidR="00B764BA" w:rsidRPr="00976DBF" w:rsidRDefault="00275DC0" w:rsidP="00E07590">
      <w:pPr>
        <w:spacing w:line="360" w:lineRule="auto"/>
        <w:rPr>
          <w:rFonts w:ascii="Times New Roman" w:eastAsiaTheme="minorEastAsia" w:hAnsi="Times New Roman" w:cs="Times New Roman"/>
          <w:b/>
          <w:sz w:val="28"/>
          <w:szCs w:val="28"/>
          <w:lang w:val="en-US"/>
        </w:rPr>
      </w:pPr>
      <w:r w:rsidRPr="00D84CEC">
        <w:rPr>
          <w:rFonts w:ascii="Times New Roman" w:hAnsi="Times New Roman" w:cs="Times New Roman"/>
          <w:b/>
          <w:sz w:val="28"/>
          <w:szCs w:val="28"/>
          <w:lang w:val="en-US"/>
        </w:rPr>
        <w:t xml:space="preserve">Assumption </w:t>
      </w:r>
    </w:p>
    <w:p w14:paraId="1BCE1B4F" w14:textId="77777777" w:rsidR="004F5A84" w:rsidRPr="001B4330" w:rsidRDefault="004F5A84" w:rsidP="00E07590">
      <w:pPr>
        <w:spacing w:line="360" w:lineRule="auto"/>
        <w:rPr>
          <w:rFonts w:ascii="Times New Roman" w:hAnsi="Times New Roman" w:cs="Times New Roman"/>
          <w:sz w:val="28"/>
          <w:szCs w:val="28"/>
          <w:lang w:val="en-US"/>
        </w:rPr>
      </w:pPr>
      <w:commentRangeStart w:id="17"/>
      <w:r w:rsidRPr="001B4330">
        <w:rPr>
          <w:rFonts w:ascii="Times New Roman" w:hAnsi="Times New Roman" w:cs="Times New Roman"/>
          <w:sz w:val="28"/>
          <w:szCs w:val="28"/>
          <w:lang w:val="en-US"/>
        </w:rPr>
        <w:t>The main assumption is that the fluctuations in aggregate demand will cause inverse fluctuations in unemployment for countries</w:t>
      </w:r>
      <w:commentRangeEnd w:id="17"/>
      <w:r w:rsidR="00E1636D">
        <w:rPr>
          <w:rStyle w:val="a9"/>
        </w:rPr>
        <w:commentReference w:id="17"/>
      </w:r>
      <w:r w:rsidRPr="001B4330">
        <w:rPr>
          <w:rFonts w:ascii="Times New Roman" w:hAnsi="Times New Roman" w:cs="Times New Roman"/>
          <w:sz w:val="28"/>
          <w:szCs w:val="28"/>
          <w:lang w:val="en-US"/>
        </w:rPr>
        <w:t xml:space="preserve">. </w:t>
      </w:r>
    </w:p>
    <w:p w14:paraId="4CFA7041" w14:textId="77777777" w:rsidR="004F5A84" w:rsidRPr="001B4330" w:rsidRDefault="004F5A84" w:rsidP="00E07590">
      <w:pPr>
        <w:spacing w:line="360" w:lineRule="auto"/>
        <w:rPr>
          <w:rFonts w:ascii="Times New Roman" w:hAnsi="Times New Roman" w:cs="Times New Roman"/>
          <w:sz w:val="28"/>
          <w:szCs w:val="28"/>
          <w:lang w:val="en-US"/>
        </w:rPr>
      </w:pPr>
      <w:r w:rsidRPr="001B4330">
        <w:rPr>
          <w:rFonts w:ascii="Times New Roman" w:hAnsi="Times New Roman" w:cs="Times New Roman"/>
          <w:sz w:val="28"/>
          <w:szCs w:val="28"/>
          <w:lang w:val="en-US"/>
        </w:rPr>
        <w:t>On practice</w:t>
      </w:r>
      <w:r w:rsidR="006C2DE0" w:rsidRPr="001B4330">
        <w:rPr>
          <w:rFonts w:ascii="Times New Roman" w:hAnsi="Times New Roman" w:cs="Times New Roman"/>
          <w:sz w:val="28"/>
          <w:szCs w:val="28"/>
          <w:lang w:val="en-US"/>
        </w:rPr>
        <w:t xml:space="preserve">, it means that </w:t>
      </w: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β</m:t>
            </m:r>
          </m:e>
          <m:sub>
            <m:r>
              <m:rPr>
                <m:sty m:val="p"/>
              </m:rPr>
              <w:rPr>
                <w:rFonts w:ascii="Cambria Math" w:hAnsi="Cambria Math" w:cs="Times New Roman"/>
                <w:sz w:val="28"/>
                <w:szCs w:val="28"/>
                <w:lang w:val="en-US"/>
              </w:rPr>
              <m:t>1</m:t>
            </m:r>
          </m:sub>
        </m:sSub>
      </m:oMath>
      <w:r w:rsidR="006C2DE0" w:rsidRPr="001B4330">
        <w:rPr>
          <w:rFonts w:ascii="Times New Roman" w:hAnsi="Times New Roman" w:cs="Times New Roman"/>
          <w:sz w:val="28"/>
          <w:szCs w:val="28"/>
          <w:lang w:val="en-US"/>
        </w:rPr>
        <w:t xml:space="preserve"> coefficient in (4) is expected to have negative sign. </w:t>
      </w:r>
      <w:r w:rsidRPr="001B4330">
        <w:rPr>
          <w:rFonts w:ascii="Times New Roman" w:hAnsi="Times New Roman" w:cs="Times New Roman"/>
          <w:sz w:val="28"/>
          <w:szCs w:val="28"/>
          <w:lang w:val="en-US"/>
        </w:rPr>
        <w:t xml:space="preserve">     </w:t>
      </w:r>
    </w:p>
    <w:p w14:paraId="3EB13D30" w14:textId="77777777" w:rsidR="00924D1E" w:rsidRPr="00D84CEC" w:rsidRDefault="00924D1E" w:rsidP="00E07590">
      <w:pPr>
        <w:spacing w:line="360" w:lineRule="auto"/>
        <w:rPr>
          <w:rFonts w:ascii="Times New Roman" w:hAnsi="Times New Roman" w:cs="Times New Roman"/>
          <w:b/>
          <w:sz w:val="28"/>
          <w:szCs w:val="28"/>
          <w:lang w:val="en-US"/>
        </w:rPr>
      </w:pPr>
      <w:commentRangeStart w:id="18"/>
      <w:r w:rsidRPr="00D84CEC">
        <w:rPr>
          <w:rFonts w:ascii="Times New Roman" w:hAnsi="Times New Roman" w:cs="Times New Roman"/>
          <w:b/>
          <w:sz w:val="28"/>
          <w:szCs w:val="28"/>
          <w:lang w:val="en-US"/>
        </w:rPr>
        <w:t xml:space="preserve">Data </w:t>
      </w:r>
      <w:commentRangeEnd w:id="18"/>
      <w:r w:rsidR="00E1636D">
        <w:rPr>
          <w:rStyle w:val="a9"/>
        </w:rPr>
        <w:commentReference w:id="18"/>
      </w:r>
    </w:p>
    <w:p w14:paraId="30853088" w14:textId="77777777" w:rsidR="00275DC0" w:rsidRPr="00E07590" w:rsidRDefault="00A9299D" w:rsidP="00E07590">
      <w:pPr>
        <w:spacing w:line="360" w:lineRule="auto"/>
        <w:rPr>
          <w:rFonts w:ascii="Times New Roman" w:hAnsi="Times New Roman" w:cs="Times New Roman"/>
          <w:sz w:val="28"/>
          <w:szCs w:val="28"/>
          <w:lang w:val="en-US"/>
        </w:rPr>
      </w:pPr>
      <w:r w:rsidRPr="00E07590">
        <w:rPr>
          <w:rFonts w:ascii="Times New Roman" w:hAnsi="Times New Roman" w:cs="Times New Roman"/>
          <w:sz w:val="28"/>
          <w:szCs w:val="28"/>
          <w:lang w:val="en-US"/>
        </w:rPr>
        <w:t>Model was evaluated using World Bank data.</w:t>
      </w:r>
      <w:r w:rsidR="00275DC0" w:rsidRPr="00E07590">
        <w:rPr>
          <w:rFonts w:ascii="Times New Roman" w:hAnsi="Times New Roman" w:cs="Times New Roman"/>
          <w:sz w:val="28"/>
          <w:szCs w:val="28"/>
          <w:lang w:val="en-US"/>
        </w:rPr>
        <w:t xml:space="preserve"> Except Ukraine, Poland and </w:t>
      </w:r>
      <w:r w:rsidR="00104594" w:rsidRPr="00E07590">
        <w:rPr>
          <w:rFonts w:ascii="Times New Roman" w:hAnsi="Times New Roman" w:cs="Times New Roman"/>
          <w:sz w:val="28"/>
          <w:szCs w:val="28"/>
          <w:lang w:val="en-US"/>
        </w:rPr>
        <w:t xml:space="preserve">Romania </w:t>
      </w:r>
      <w:proofErr w:type="gramStart"/>
      <w:r w:rsidR="00104594" w:rsidRPr="00E07590">
        <w:rPr>
          <w:rFonts w:ascii="Times New Roman" w:hAnsi="Times New Roman" w:cs="Times New Roman"/>
          <w:sz w:val="28"/>
          <w:szCs w:val="28"/>
          <w:lang w:val="en-US"/>
        </w:rPr>
        <w:t>were taken</w:t>
      </w:r>
      <w:proofErr w:type="gramEnd"/>
      <w:r w:rsidR="00104594" w:rsidRPr="00E07590">
        <w:rPr>
          <w:rFonts w:ascii="Times New Roman" w:hAnsi="Times New Roman" w:cs="Times New Roman"/>
          <w:sz w:val="28"/>
          <w:szCs w:val="28"/>
          <w:lang w:val="en-US"/>
        </w:rPr>
        <w:t xml:space="preserve"> as candidates to check the assumption.</w:t>
      </w:r>
      <w:r w:rsidR="00275DC0" w:rsidRPr="00E07590">
        <w:rPr>
          <w:rFonts w:ascii="Times New Roman" w:hAnsi="Times New Roman" w:cs="Times New Roman"/>
          <w:sz w:val="28"/>
          <w:szCs w:val="28"/>
          <w:lang w:val="en-US"/>
        </w:rPr>
        <w:t xml:space="preserve"> </w:t>
      </w:r>
    </w:p>
    <w:p w14:paraId="00A39FEF" w14:textId="77777777" w:rsidR="00E91711" w:rsidRPr="00E07590" w:rsidRDefault="00E91711" w:rsidP="00E07590">
      <w:pPr>
        <w:spacing w:line="360" w:lineRule="auto"/>
        <w:rPr>
          <w:rFonts w:ascii="Times New Roman" w:hAnsi="Times New Roman" w:cs="Times New Roman"/>
          <w:sz w:val="28"/>
          <w:szCs w:val="28"/>
          <w:lang w:val="en-US"/>
        </w:rPr>
      </w:pPr>
      <w:r w:rsidRPr="00E07590">
        <w:rPr>
          <w:rFonts w:ascii="Times New Roman" w:hAnsi="Times New Roman" w:cs="Times New Roman"/>
          <w:sz w:val="28"/>
          <w:szCs w:val="28"/>
          <w:lang w:val="en-US"/>
        </w:rPr>
        <w:t xml:space="preserve">Indicators for which datasets </w:t>
      </w:r>
      <w:proofErr w:type="gramStart"/>
      <w:r w:rsidRPr="00E07590">
        <w:rPr>
          <w:rFonts w:ascii="Times New Roman" w:hAnsi="Times New Roman" w:cs="Times New Roman"/>
          <w:sz w:val="28"/>
          <w:szCs w:val="28"/>
          <w:lang w:val="en-US"/>
        </w:rPr>
        <w:t>were taken</w:t>
      </w:r>
      <w:proofErr w:type="gramEnd"/>
      <w:r w:rsidRPr="00E07590">
        <w:rPr>
          <w:rFonts w:ascii="Times New Roman" w:hAnsi="Times New Roman" w:cs="Times New Roman"/>
          <w:sz w:val="28"/>
          <w:szCs w:val="28"/>
          <w:lang w:val="en-US"/>
        </w:rPr>
        <w:t>:</w:t>
      </w:r>
    </w:p>
    <w:p w14:paraId="203B5517" w14:textId="77777777" w:rsidR="00E91711" w:rsidRPr="00D84CEC" w:rsidRDefault="00E91711" w:rsidP="00D84CEC">
      <w:pPr>
        <w:pStyle w:val="a5"/>
        <w:numPr>
          <w:ilvl w:val="0"/>
          <w:numId w:val="7"/>
        </w:numPr>
        <w:spacing w:line="360" w:lineRule="auto"/>
        <w:rPr>
          <w:rFonts w:ascii="Times New Roman" w:hAnsi="Times New Roman" w:cs="Times New Roman"/>
          <w:sz w:val="28"/>
          <w:szCs w:val="28"/>
          <w:lang w:val="en-US"/>
        </w:rPr>
      </w:pPr>
      <w:r w:rsidRPr="00D84CEC">
        <w:rPr>
          <w:rFonts w:ascii="Times New Roman" w:hAnsi="Times New Roman" w:cs="Times New Roman"/>
          <w:sz w:val="28"/>
          <w:szCs w:val="28"/>
          <w:lang w:val="en-US"/>
        </w:rPr>
        <w:t>Consumer spending (C) (in constant 2015 US</w:t>
      </w:r>
      <w:r w:rsidR="00F61CF1">
        <w:rPr>
          <w:rFonts w:ascii="Times New Roman" w:hAnsi="Times New Roman" w:cs="Times New Roman"/>
          <w:sz w:val="28"/>
          <w:szCs w:val="28"/>
          <w:lang w:val="en-US"/>
        </w:rPr>
        <w:t xml:space="preserve"> dollars</w:t>
      </w:r>
      <w:r w:rsidRPr="00D84CEC">
        <w:rPr>
          <w:rFonts w:ascii="Times New Roman" w:hAnsi="Times New Roman" w:cs="Times New Roman"/>
          <w:sz w:val="28"/>
          <w:szCs w:val="28"/>
          <w:lang w:val="en-US"/>
        </w:rPr>
        <w:t>)</w:t>
      </w:r>
    </w:p>
    <w:p w14:paraId="1F3C0EDA" w14:textId="77777777" w:rsidR="00E91711" w:rsidRDefault="00E91711" w:rsidP="00D84CEC">
      <w:pPr>
        <w:pStyle w:val="a5"/>
        <w:numPr>
          <w:ilvl w:val="0"/>
          <w:numId w:val="7"/>
        </w:numPr>
        <w:spacing w:line="360" w:lineRule="auto"/>
        <w:rPr>
          <w:rFonts w:ascii="Times New Roman" w:hAnsi="Times New Roman" w:cs="Times New Roman"/>
          <w:sz w:val="28"/>
          <w:szCs w:val="28"/>
          <w:lang w:val="en-US"/>
        </w:rPr>
      </w:pPr>
      <w:r w:rsidRPr="00D84CEC">
        <w:rPr>
          <w:rFonts w:ascii="Times New Roman" w:hAnsi="Times New Roman" w:cs="Times New Roman"/>
          <w:sz w:val="28"/>
          <w:szCs w:val="28"/>
          <w:lang w:val="en-US"/>
        </w:rPr>
        <w:t>Investment</w:t>
      </w:r>
      <w:r w:rsidR="00104594" w:rsidRPr="00D84CEC">
        <w:rPr>
          <w:rFonts w:ascii="Times New Roman" w:hAnsi="Times New Roman" w:cs="Times New Roman"/>
          <w:sz w:val="28"/>
          <w:szCs w:val="28"/>
          <w:lang w:val="en-US"/>
        </w:rPr>
        <w:t xml:space="preserve"> </w:t>
      </w:r>
      <w:r w:rsidRPr="00D84CEC">
        <w:rPr>
          <w:rFonts w:ascii="Times New Roman" w:hAnsi="Times New Roman" w:cs="Times New Roman"/>
          <w:sz w:val="28"/>
          <w:szCs w:val="28"/>
          <w:lang w:val="en-US"/>
        </w:rPr>
        <w:t>(</w:t>
      </w:r>
      <w:r w:rsidR="00275DC0" w:rsidRPr="00D84CEC">
        <w:rPr>
          <w:rFonts w:ascii="Times New Roman" w:hAnsi="Times New Roman" w:cs="Times New Roman"/>
          <w:sz w:val="28"/>
          <w:szCs w:val="28"/>
          <w:lang w:val="en-US"/>
        </w:rPr>
        <w:t>I</w:t>
      </w:r>
      <w:r w:rsidRPr="00D84CEC">
        <w:rPr>
          <w:rFonts w:ascii="Times New Roman" w:hAnsi="Times New Roman" w:cs="Times New Roman"/>
          <w:sz w:val="28"/>
          <w:szCs w:val="28"/>
          <w:lang w:val="en-US"/>
        </w:rPr>
        <w:t>) (in constant 2015 US</w:t>
      </w:r>
      <w:r w:rsidR="00F61CF1">
        <w:rPr>
          <w:rFonts w:ascii="Times New Roman" w:hAnsi="Times New Roman" w:cs="Times New Roman"/>
          <w:sz w:val="28"/>
          <w:szCs w:val="28"/>
          <w:lang w:val="en-US"/>
        </w:rPr>
        <w:t xml:space="preserve"> dollars</w:t>
      </w:r>
      <w:r w:rsidRPr="00D84CEC">
        <w:rPr>
          <w:rFonts w:ascii="Times New Roman" w:hAnsi="Times New Roman" w:cs="Times New Roman"/>
          <w:sz w:val="28"/>
          <w:szCs w:val="28"/>
          <w:lang w:val="en-US"/>
        </w:rPr>
        <w:t>)</w:t>
      </w:r>
    </w:p>
    <w:p w14:paraId="5E1288B6" w14:textId="77777777" w:rsidR="00F61CF1" w:rsidRDefault="004C31B1" w:rsidP="00F61CF1">
      <w:pPr>
        <w:pStyle w:val="a5"/>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 World </w:t>
      </w:r>
      <w:proofErr w:type="gramStart"/>
      <w:r>
        <w:rPr>
          <w:rFonts w:ascii="Times New Roman" w:hAnsi="Times New Roman" w:cs="Times New Roman"/>
          <w:sz w:val="28"/>
          <w:szCs w:val="28"/>
          <w:lang w:val="en-US"/>
        </w:rPr>
        <w:t>Bank</w:t>
      </w:r>
      <w:proofErr w:type="gramEnd"/>
      <w:r>
        <w:rPr>
          <w:rFonts w:ascii="Times New Roman" w:hAnsi="Times New Roman" w:cs="Times New Roman"/>
          <w:sz w:val="28"/>
          <w:szCs w:val="28"/>
          <w:lang w:val="en-US"/>
        </w:rPr>
        <w:t xml:space="preserve"> </w:t>
      </w:r>
      <w:r w:rsidR="00F61CF1">
        <w:rPr>
          <w:rFonts w:ascii="Times New Roman" w:hAnsi="Times New Roman" w:cs="Times New Roman"/>
          <w:sz w:val="28"/>
          <w:szCs w:val="28"/>
          <w:lang w:val="en-US"/>
        </w:rPr>
        <w:t>i</w:t>
      </w:r>
      <w:r>
        <w:rPr>
          <w:rFonts w:ascii="Times New Roman" w:hAnsi="Times New Roman" w:cs="Times New Roman"/>
          <w:sz w:val="28"/>
          <w:szCs w:val="28"/>
          <w:lang w:val="en-US"/>
        </w:rPr>
        <w:t>nvestment variable</w:t>
      </w:r>
      <w:r w:rsidR="00F61CF1">
        <w:rPr>
          <w:rFonts w:ascii="Times New Roman" w:hAnsi="Times New Roman" w:cs="Times New Roman"/>
          <w:sz w:val="28"/>
          <w:szCs w:val="28"/>
          <w:lang w:val="en-US"/>
        </w:rPr>
        <w:t xml:space="preserve"> is called g</w:t>
      </w:r>
      <w:r>
        <w:rPr>
          <w:rFonts w:ascii="Times New Roman" w:hAnsi="Times New Roman" w:cs="Times New Roman"/>
          <w:sz w:val="28"/>
          <w:szCs w:val="28"/>
          <w:lang w:val="en-US"/>
        </w:rPr>
        <w:t xml:space="preserve">ross capital formation.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w:t>
      </w:r>
      <w:r w:rsidRPr="004C31B1">
        <w:rPr>
          <w:rFonts w:ascii="Times New Roman" w:hAnsi="Times New Roman" w:cs="Times New Roman"/>
          <w:sz w:val="28"/>
          <w:szCs w:val="28"/>
          <w:lang w:val="en-US"/>
        </w:rPr>
        <w:t xml:space="preserve">Gross capital formation consists of outlays on additions to the fixed assets of the economy plus net changes in the level of inventories. Fixed assets include land improvements (fences, ditches, drains, and so on); plant, machinery, and equipment purchases; and the construction of roads, railways, and the like, including schools, offices, hospitals, private residential dwellings, and commercial and industrial buildings. Inventories are stocks of goods held by firms to meet temporary or unexpected fluctuations in production or sales, and "work in progress." According to the 2008 SNA, net acquisitions of valuables </w:t>
      </w:r>
      <w:proofErr w:type="gramStart"/>
      <w:r w:rsidRPr="004C31B1">
        <w:rPr>
          <w:rFonts w:ascii="Times New Roman" w:hAnsi="Times New Roman" w:cs="Times New Roman"/>
          <w:sz w:val="28"/>
          <w:szCs w:val="28"/>
          <w:lang w:val="en-US"/>
        </w:rPr>
        <w:t>are also considered</w:t>
      </w:r>
      <w:proofErr w:type="gramEnd"/>
      <w:r w:rsidRPr="004C31B1">
        <w:rPr>
          <w:rFonts w:ascii="Times New Roman" w:hAnsi="Times New Roman" w:cs="Times New Roman"/>
          <w:sz w:val="28"/>
          <w:szCs w:val="28"/>
          <w:lang w:val="en-US"/>
        </w:rPr>
        <w:t xml:space="preserve"> capital formation.</w:t>
      </w:r>
    </w:p>
    <w:p w14:paraId="0813A991" w14:textId="77777777" w:rsidR="00270BEC" w:rsidRDefault="00270BEC" w:rsidP="00F61CF1">
      <w:pPr>
        <w:pStyle w:val="a5"/>
        <w:numPr>
          <w:ilvl w:val="0"/>
          <w:numId w:val="7"/>
        </w:numPr>
        <w:spacing w:line="360" w:lineRule="auto"/>
        <w:rPr>
          <w:rFonts w:ascii="Times New Roman" w:hAnsi="Times New Roman" w:cs="Times New Roman"/>
          <w:sz w:val="28"/>
          <w:szCs w:val="28"/>
          <w:lang w:val="en-US"/>
        </w:rPr>
      </w:pPr>
      <w:r w:rsidRPr="00D84CEC">
        <w:rPr>
          <w:rFonts w:ascii="Times New Roman" w:hAnsi="Times New Roman" w:cs="Times New Roman"/>
          <w:sz w:val="28"/>
          <w:szCs w:val="28"/>
          <w:lang w:val="en-US"/>
        </w:rPr>
        <w:t>Government spending</w:t>
      </w:r>
      <w:r w:rsidR="00275DC0" w:rsidRPr="00D84CEC">
        <w:rPr>
          <w:rFonts w:ascii="Times New Roman" w:hAnsi="Times New Roman" w:cs="Times New Roman"/>
          <w:sz w:val="28"/>
          <w:szCs w:val="28"/>
          <w:lang w:val="en-US"/>
        </w:rPr>
        <w:t xml:space="preserve"> </w:t>
      </w:r>
      <w:r w:rsidRPr="00D84CEC">
        <w:rPr>
          <w:rFonts w:ascii="Times New Roman" w:hAnsi="Times New Roman" w:cs="Times New Roman"/>
          <w:sz w:val="28"/>
          <w:szCs w:val="28"/>
          <w:lang w:val="en-US"/>
        </w:rPr>
        <w:t>(</w:t>
      </w:r>
      <w:r w:rsidR="00275DC0" w:rsidRPr="00D84CEC">
        <w:rPr>
          <w:rFonts w:ascii="Times New Roman" w:hAnsi="Times New Roman" w:cs="Times New Roman"/>
          <w:sz w:val="28"/>
          <w:szCs w:val="28"/>
          <w:lang w:val="en-US"/>
        </w:rPr>
        <w:t>G</w:t>
      </w:r>
      <w:r w:rsidRPr="00D84CEC">
        <w:rPr>
          <w:rFonts w:ascii="Times New Roman" w:hAnsi="Times New Roman" w:cs="Times New Roman"/>
          <w:sz w:val="28"/>
          <w:szCs w:val="28"/>
          <w:lang w:val="en-US"/>
        </w:rPr>
        <w:t>) (in constant 2015 US</w:t>
      </w:r>
      <w:r w:rsidR="00F61CF1">
        <w:rPr>
          <w:rFonts w:ascii="Times New Roman" w:hAnsi="Times New Roman" w:cs="Times New Roman"/>
          <w:sz w:val="28"/>
          <w:szCs w:val="28"/>
          <w:lang w:val="en-US"/>
        </w:rPr>
        <w:t xml:space="preserve"> dollars</w:t>
      </w:r>
      <w:r w:rsidRPr="00D84CEC">
        <w:rPr>
          <w:rFonts w:ascii="Times New Roman" w:hAnsi="Times New Roman" w:cs="Times New Roman"/>
          <w:sz w:val="28"/>
          <w:szCs w:val="28"/>
          <w:lang w:val="en-US"/>
        </w:rPr>
        <w:t>)</w:t>
      </w:r>
    </w:p>
    <w:p w14:paraId="755CC9A2" w14:textId="77777777" w:rsidR="00F61CF1" w:rsidRDefault="00F61CF1" w:rsidP="00F61CF1">
      <w:pPr>
        <w:pStyle w:val="a5"/>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 World </w:t>
      </w:r>
      <w:proofErr w:type="gramStart"/>
      <w:r>
        <w:rPr>
          <w:rFonts w:ascii="Times New Roman" w:hAnsi="Times New Roman" w:cs="Times New Roman"/>
          <w:sz w:val="28"/>
          <w:szCs w:val="28"/>
          <w:lang w:val="en-US"/>
        </w:rPr>
        <w:t>Bank</w:t>
      </w:r>
      <w:proofErr w:type="gramEnd"/>
      <w:r>
        <w:rPr>
          <w:rFonts w:ascii="Times New Roman" w:hAnsi="Times New Roman" w:cs="Times New Roman"/>
          <w:sz w:val="28"/>
          <w:szCs w:val="28"/>
          <w:lang w:val="en-US"/>
        </w:rPr>
        <w:t xml:space="preserve"> g</w:t>
      </w:r>
      <w:r w:rsidRPr="00D84CEC">
        <w:rPr>
          <w:rFonts w:ascii="Times New Roman" w:hAnsi="Times New Roman" w:cs="Times New Roman"/>
          <w:sz w:val="28"/>
          <w:szCs w:val="28"/>
          <w:lang w:val="en-US"/>
        </w:rPr>
        <w:t xml:space="preserve">overnment spending </w:t>
      </w:r>
      <w:r>
        <w:rPr>
          <w:rFonts w:ascii="Times New Roman" w:hAnsi="Times New Roman" w:cs="Times New Roman"/>
          <w:sz w:val="28"/>
          <w:szCs w:val="28"/>
          <w:lang w:val="en-US"/>
        </w:rPr>
        <w:t>variable is called</w:t>
      </w:r>
      <w:r w:rsidRPr="00F61CF1">
        <w:rPr>
          <w:rFonts w:ascii="Times New Roman" w:hAnsi="Times New Roman" w:cs="Times New Roman"/>
          <w:sz w:val="28"/>
          <w:szCs w:val="28"/>
          <w:lang w:val="en-US"/>
        </w:rPr>
        <w:t xml:space="preserve"> </w:t>
      </w:r>
      <w:r>
        <w:rPr>
          <w:rFonts w:ascii="Times New Roman" w:hAnsi="Times New Roman" w:cs="Times New Roman"/>
          <w:sz w:val="28"/>
          <w:szCs w:val="28"/>
          <w:lang w:val="en-US"/>
        </w:rPr>
        <w:t>g</w:t>
      </w:r>
      <w:r w:rsidRPr="00F61CF1">
        <w:rPr>
          <w:rFonts w:ascii="Times New Roman" w:hAnsi="Times New Roman" w:cs="Times New Roman"/>
          <w:sz w:val="28"/>
          <w:szCs w:val="28"/>
          <w:lang w:val="en-US"/>
        </w:rPr>
        <w:t>eneral government final consumption</w:t>
      </w:r>
      <w:r>
        <w:rPr>
          <w:rFonts w:ascii="Times New Roman" w:hAnsi="Times New Roman" w:cs="Times New Roman"/>
          <w:sz w:val="28"/>
          <w:szCs w:val="28"/>
          <w:lang w:val="en-US"/>
        </w:rPr>
        <w:t xml:space="preserve">. </w:t>
      </w:r>
      <w:r w:rsidRPr="00F61CF1">
        <w:rPr>
          <w:rFonts w:ascii="Times New Roman" w:hAnsi="Times New Roman" w:cs="Times New Roman"/>
          <w:sz w:val="28"/>
          <w:szCs w:val="28"/>
          <w:lang w:val="en-US"/>
        </w:rPr>
        <w:t xml:space="preserve">General government final consumption expenditure (formerly general government consumption) includes all government current expenditures for purchases of goods and services (including compensation </w:t>
      </w:r>
      <w:r w:rsidRPr="00F61CF1">
        <w:rPr>
          <w:rFonts w:ascii="Times New Roman" w:hAnsi="Times New Roman" w:cs="Times New Roman"/>
          <w:sz w:val="28"/>
          <w:szCs w:val="28"/>
          <w:lang w:val="en-US"/>
        </w:rPr>
        <w:lastRenderedPageBreak/>
        <w:t xml:space="preserve">of employees). It also includes most expenditures on national defense and security, but excludes government military expenditures that are part of government capital formation. </w:t>
      </w:r>
    </w:p>
    <w:p w14:paraId="03B04145" w14:textId="77777777" w:rsidR="00270BEC" w:rsidRPr="00D84CEC" w:rsidRDefault="00270BEC" w:rsidP="00F61CF1">
      <w:pPr>
        <w:pStyle w:val="a5"/>
        <w:numPr>
          <w:ilvl w:val="0"/>
          <w:numId w:val="7"/>
        </w:numPr>
        <w:spacing w:line="360" w:lineRule="auto"/>
        <w:rPr>
          <w:rFonts w:ascii="Times New Roman" w:hAnsi="Times New Roman" w:cs="Times New Roman"/>
          <w:sz w:val="28"/>
          <w:szCs w:val="28"/>
          <w:lang w:val="en-US"/>
        </w:rPr>
      </w:pPr>
      <w:r w:rsidRPr="00D84CEC">
        <w:rPr>
          <w:rFonts w:ascii="Times New Roman" w:hAnsi="Times New Roman" w:cs="Times New Roman"/>
          <w:sz w:val="28"/>
          <w:szCs w:val="28"/>
          <w:lang w:val="en-US"/>
        </w:rPr>
        <w:t>Net export (X-M) (in constant 2015 US</w:t>
      </w:r>
      <w:r w:rsidR="00F61CF1">
        <w:rPr>
          <w:rFonts w:ascii="Times New Roman" w:hAnsi="Times New Roman" w:cs="Times New Roman"/>
          <w:sz w:val="28"/>
          <w:szCs w:val="28"/>
          <w:lang w:val="en-US"/>
        </w:rPr>
        <w:t xml:space="preserve"> dollars</w:t>
      </w:r>
      <w:r w:rsidRPr="00D84CEC">
        <w:rPr>
          <w:rFonts w:ascii="Times New Roman" w:hAnsi="Times New Roman" w:cs="Times New Roman"/>
          <w:sz w:val="28"/>
          <w:szCs w:val="28"/>
          <w:lang w:val="en-US"/>
        </w:rPr>
        <w:t xml:space="preserve">) </w:t>
      </w:r>
    </w:p>
    <w:p w14:paraId="1BC49975" w14:textId="77777777" w:rsidR="00582CFB" w:rsidRPr="00D84CEC" w:rsidRDefault="00137329" w:rsidP="00D84CEC">
      <w:pPr>
        <w:pStyle w:val="a5"/>
        <w:numPr>
          <w:ilvl w:val="0"/>
          <w:numId w:val="7"/>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Total</w:t>
      </w:r>
      <w:r w:rsidR="00316B70" w:rsidRPr="00D84CE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labor force </w:t>
      </w:r>
      <w:r w:rsidR="00316B70" w:rsidRPr="00D84CEC">
        <w:rPr>
          <w:rFonts w:ascii="Times New Roman" w:hAnsi="Times New Roman" w:cs="Times New Roman"/>
          <w:sz w:val="28"/>
          <w:szCs w:val="28"/>
          <w:lang w:val="en-US"/>
        </w:rPr>
        <w:t>(</w:t>
      </w:r>
      <w:r w:rsidR="00F851AA">
        <w:rPr>
          <w:rFonts w:ascii="Times New Roman" w:hAnsi="Times New Roman" w:cs="Times New Roman"/>
          <w:sz w:val="28"/>
          <w:szCs w:val="28"/>
          <w:lang w:val="en-US"/>
        </w:rPr>
        <w:t>TLF</w:t>
      </w:r>
      <w:r w:rsidR="00316B70" w:rsidRPr="00D84CEC">
        <w:rPr>
          <w:rFonts w:ascii="Times New Roman" w:hAnsi="Times New Roman" w:cs="Times New Roman"/>
          <w:sz w:val="28"/>
          <w:szCs w:val="28"/>
          <w:lang w:val="en-US"/>
        </w:rPr>
        <w:t xml:space="preserve">) </w:t>
      </w:r>
    </w:p>
    <w:p w14:paraId="603FE97B" w14:textId="77777777" w:rsidR="00353A29" w:rsidRPr="00353A29" w:rsidRDefault="00270BEC" w:rsidP="00353A29">
      <w:pPr>
        <w:pStyle w:val="a5"/>
        <w:numPr>
          <w:ilvl w:val="0"/>
          <w:numId w:val="7"/>
        </w:numPr>
        <w:spacing w:line="360" w:lineRule="auto"/>
        <w:rPr>
          <w:rFonts w:ascii="Times New Roman" w:hAnsi="Times New Roman" w:cs="Times New Roman"/>
          <w:sz w:val="28"/>
          <w:szCs w:val="28"/>
          <w:lang w:val="en-US"/>
        </w:rPr>
      </w:pPr>
      <w:r w:rsidRPr="00D84CEC">
        <w:rPr>
          <w:rFonts w:ascii="Times New Roman" w:hAnsi="Times New Roman" w:cs="Times New Roman"/>
          <w:sz w:val="28"/>
          <w:szCs w:val="28"/>
          <w:lang w:val="en-US"/>
        </w:rPr>
        <w:t>Unemployment rate (</w:t>
      </w:r>
      <w:r w:rsidR="00275DC0" w:rsidRPr="00D84CEC">
        <w:rPr>
          <w:rFonts w:ascii="Times New Roman" w:hAnsi="Times New Roman" w:cs="Times New Roman"/>
          <w:sz w:val="28"/>
          <w:szCs w:val="28"/>
          <w:lang w:val="en-US"/>
        </w:rPr>
        <w:t>U</w:t>
      </w:r>
      <w:r w:rsidRPr="00D84CEC">
        <w:rPr>
          <w:rFonts w:ascii="Times New Roman" w:hAnsi="Times New Roman" w:cs="Times New Roman"/>
          <w:sz w:val="28"/>
          <w:szCs w:val="28"/>
          <w:lang w:val="en-US"/>
        </w:rPr>
        <w:t>)</w:t>
      </w:r>
      <w:r w:rsidR="00275DC0" w:rsidRPr="00D84CEC">
        <w:rPr>
          <w:rFonts w:ascii="Times New Roman" w:hAnsi="Times New Roman" w:cs="Times New Roman"/>
          <w:sz w:val="28"/>
          <w:szCs w:val="28"/>
          <w:lang w:val="en-US"/>
        </w:rPr>
        <w:t xml:space="preserve"> </w:t>
      </w:r>
      <w:r w:rsidRPr="00D84CEC">
        <w:rPr>
          <w:rFonts w:ascii="Times New Roman" w:hAnsi="Times New Roman" w:cs="Times New Roman"/>
          <w:sz w:val="28"/>
          <w:szCs w:val="28"/>
          <w:lang w:val="en-US"/>
        </w:rPr>
        <w:t>(in percentages)</w:t>
      </w:r>
      <w:r w:rsidR="00275DC0" w:rsidRPr="00D84CEC">
        <w:rPr>
          <w:rFonts w:ascii="Times New Roman" w:hAnsi="Times New Roman" w:cs="Times New Roman"/>
          <w:sz w:val="28"/>
          <w:szCs w:val="28"/>
          <w:lang w:val="en-US"/>
        </w:rPr>
        <w:t xml:space="preserve"> </w:t>
      </w:r>
    </w:p>
    <w:p w14:paraId="0EECF492" w14:textId="77777777" w:rsidR="00D84CEC" w:rsidRDefault="00540B5F" w:rsidP="00E07590">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After-war unemployment forecast </w:t>
      </w:r>
      <w:r w:rsidR="00353A29">
        <w:rPr>
          <w:rFonts w:ascii="Times New Roman" w:hAnsi="Times New Roman" w:cs="Times New Roman"/>
          <w:b/>
          <w:sz w:val="28"/>
          <w:szCs w:val="28"/>
          <w:lang w:val="en-US"/>
        </w:rPr>
        <w:t xml:space="preserve">issues </w:t>
      </w:r>
    </w:p>
    <w:p w14:paraId="336F3332" w14:textId="77777777" w:rsidR="00605B46" w:rsidRDefault="00540B5F" w:rsidP="00E07590">
      <w:pPr>
        <w:spacing w:line="360" w:lineRule="auto"/>
        <w:rPr>
          <w:rFonts w:ascii="Times New Roman" w:hAnsi="Times New Roman" w:cs="Times New Roman"/>
          <w:sz w:val="28"/>
          <w:szCs w:val="28"/>
          <w:lang w:val="en-US"/>
        </w:rPr>
      </w:pPr>
      <w:commentRangeStart w:id="19"/>
      <w:r>
        <w:rPr>
          <w:rFonts w:ascii="Times New Roman" w:hAnsi="Times New Roman" w:cs="Times New Roman"/>
          <w:sz w:val="28"/>
          <w:szCs w:val="28"/>
          <w:lang w:val="en-US"/>
        </w:rPr>
        <w:t>We have all the information to estimate pre-</w:t>
      </w:r>
      <w:r w:rsidR="00353A29">
        <w:rPr>
          <w:rFonts w:ascii="Times New Roman" w:hAnsi="Times New Roman" w:cs="Times New Roman"/>
          <w:sz w:val="28"/>
          <w:szCs w:val="28"/>
          <w:lang w:val="en-US"/>
        </w:rPr>
        <w:t>war model of unemployment, but</w:t>
      </w:r>
      <w:r>
        <w:rPr>
          <w:rFonts w:ascii="Times New Roman" w:hAnsi="Times New Roman" w:cs="Times New Roman"/>
          <w:sz w:val="28"/>
          <w:szCs w:val="28"/>
          <w:lang w:val="en-US"/>
        </w:rPr>
        <w:t xml:space="preserve"> </w:t>
      </w:r>
      <w:r w:rsidR="00353A29">
        <w:rPr>
          <w:rFonts w:ascii="Times New Roman" w:hAnsi="Times New Roman" w:cs="Times New Roman"/>
          <w:sz w:val="28"/>
          <w:szCs w:val="28"/>
          <w:lang w:val="en-US"/>
        </w:rPr>
        <w:t>there are few challenges with w</w:t>
      </w:r>
      <w:r>
        <w:rPr>
          <w:rFonts w:ascii="Times New Roman" w:hAnsi="Times New Roman" w:cs="Times New Roman"/>
          <w:sz w:val="28"/>
          <w:szCs w:val="28"/>
          <w:lang w:val="en-US"/>
        </w:rPr>
        <w:t xml:space="preserve">ar and after-war </w:t>
      </w:r>
      <w:r w:rsidR="00353A29">
        <w:rPr>
          <w:rFonts w:ascii="Times New Roman" w:hAnsi="Times New Roman" w:cs="Times New Roman"/>
          <w:sz w:val="28"/>
          <w:szCs w:val="28"/>
          <w:lang w:val="en-US"/>
        </w:rPr>
        <w:t xml:space="preserve">unemployment </w:t>
      </w:r>
      <w:r w:rsidR="00605B46">
        <w:rPr>
          <w:rFonts w:ascii="Times New Roman" w:hAnsi="Times New Roman" w:cs="Times New Roman"/>
          <w:sz w:val="28"/>
          <w:szCs w:val="28"/>
          <w:lang w:val="en-US"/>
        </w:rPr>
        <w:t xml:space="preserve">forecast. </w:t>
      </w:r>
    </w:p>
    <w:p w14:paraId="4C0BDACF" w14:textId="77777777" w:rsidR="00317AA5" w:rsidRDefault="00317AA5" w:rsidP="00E075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two main issues</w:t>
      </w:r>
      <w:r w:rsidR="00605B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is </w:t>
      </w:r>
      <w:r w:rsidR="00605B46">
        <w:rPr>
          <w:rFonts w:ascii="Times New Roman" w:hAnsi="Times New Roman" w:cs="Times New Roman"/>
          <w:sz w:val="28"/>
          <w:szCs w:val="28"/>
          <w:lang w:val="en-US"/>
        </w:rPr>
        <w:t xml:space="preserve">to </w:t>
      </w:r>
      <w:r>
        <w:rPr>
          <w:rFonts w:ascii="Times New Roman" w:hAnsi="Times New Roman" w:cs="Times New Roman"/>
          <w:sz w:val="28"/>
          <w:szCs w:val="28"/>
          <w:lang w:val="en-US"/>
        </w:rPr>
        <w:t>forecast</w:t>
      </w:r>
      <w:r w:rsidR="00605B46">
        <w:rPr>
          <w:rFonts w:ascii="Times New Roman" w:hAnsi="Times New Roman" w:cs="Times New Roman"/>
          <w:sz w:val="28"/>
          <w:szCs w:val="28"/>
          <w:lang w:val="en-US"/>
        </w:rPr>
        <w:t xml:space="preserve"> unemployment rate i</w:t>
      </w:r>
      <w:r>
        <w:rPr>
          <w:rFonts w:ascii="Times New Roman" w:hAnsi="Times New Roman" w:cs="Times New Roman"/>
          <w:sz w:val="28"/>
          <w:szCs w:val="28"/>
          <w:lang w:val="en-US"/>
        </w:rPr>
        <w:t>n</w:t>
      </w:r>
      <w:r w:rsidR="00605B46">
        <w:rPr>
          <w:rFonts w:ascii="Times New Roman" w:hAnsi="Times New Roman" w:cs="Times New Roman"/>
          <w:sz w:val="28"/>
          <w:szCs w:val="28"/>
          <w:lang w:val="en-US"/>
        </w:rPr>
        <w:t xml:space="preserve"> absence of </w:t>
      </w:r>
      <w:r w:rsidR="00C457DF">
        <w:rPr>
          <w:rFonts w:ascii="Times New Roman" w:hAnsi="Times New Roman" w:cs="Times New Roman"/>
          <w:sz w:val="28"/>
          <w:szCs w:val="28"/>
          <w:lang w:val="en-US"/>
        </w:rPr>
        <w:t xml:space="preserve">input </w:t>
      </w:r>
      <w:r w:rsidR="00605B46">
        <w:rPr>
          <w:rFonts w:ascii="Times New Roman" w:hAnsi="Times New Roman" w:cs="Times New Roman"/>
          <w:sz w:val="28"/>
          <w:szCs w:val="28"/>
          <w:lang w:val="en-US"/>
        </w:rPr>
        <w:t>data for 2022-2023</w:t>
      </w:r>
      <w:r>
        <w:rPr>
          <w:rFonts w:ascii="Times New Roman" w:hAnsi="Times New Roman" w:cs="Times New Roman"/>
          <w:sz w:val="28"/>
          <w:szCs w:val="28"/>
          <w:lang w:val="en-US"/>
        </w:rPr>
        <w:t xml:space="preserve"> and that model does</w:t>
      </w:r>
      <w:r w:rsidRPr="00317AA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not take into the account the losses and </w:t>
      </w:r>
      <w:r w:rsidRPr="00317AA5">
        <w:rPr>
          <w:rFonts w:ascii="Times New Roman" w:hAnsi="Times New Roman" w:cs="Times New Roman"/>
          <w:sz w:val="28"/>
          <w:szCs w:val="28"/>
          <w:lang w:val="en-US"/>
        </w:rPr>
        <w:t>destruction</w:t>
      </w:r>
      <w:r>
        <w:rPr>
          <w:rFonts w:ascii="Times New Roman" w:hAnsi="Times New Roman" w:cs="Times New Roman"/>
          <w:sz w:val="28"/>
          <w:szCs w:val="28"/>
          <w:lang w:val="en-US"/>
        </w:rPr>
        <w:t>s caused by the war</w:t>
      </w:r>
      <w:r w:rsidR="00605B46">
        <w:rPr>
          <w:rFonts w:ascii="Times New Roman" w:hAnsi="Times New Roman" w:cs="Times New Roman"/>
          <w:sz w:val="28"/>
          <w:szCs w:val="28"/>
          <w:lang w:val="en-US"/>
        </w:rPr>
        <w:t>.</w:t>
      </w:r>
    </w:p>
    <w:p w14:paraId="7DD60246" w14:textId="77777777" w:rsidR="00317AA5" w:rsidRDefault="00317AA5" w:rsidP="00E075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w:t>
      </w:r>
      <w:r w:rsidR="00605B46">
        <w:rPr>
          <w:rFonts w:ascii="Times New Roman" w:hAnsi="Times New Roman" w:cs="Times New Roman"/>
          <w:sz w:val="28"/>
          <w:szCs w:val="28"/>
          <w:lang w:val="en-US"/>
        </w:rPr>
        <w:t xml:space="preserve"> possible solution </w:t>
      </w:r>
      <w:r>
        <w:rPr>
          <w:rFonts w:ascii="Times New Roman" w:hAnsi="Times New Roman" w:cs="Times New Roman"/>
          <w:sz w:val="28"/>
          <w:szCs w:val="28"/>
          <w:lang w:val="en-US"/>
        </w:rPr>
        <w:t xml:space="preserve">of the first problem </w:t>
      </w:r>
      <w:r w:rsidR="00605B46">
        <w:rPr>
          <w:rFonts w:ascii="Times New Roman" w:hAnsi="Times New Roman" w:cs="Times New Roman"/>
          <w:sz w:val="28"/>
          <w:szCs w:val="28"/>
          <w:lang w:val="en-US"/>
        </w:rPr>
        <w:t xml:space="preserve">is to imply </w:t>
      </w:r>
      <w:r w:rsidR="00C457DF">
        <w:rPr>
          <w:rFonts w:ascii="Times New Roman" w:hAnsi="Times New Roman" w:cs="Times New Roman"/>
          <w:sz w:val="28"/>
          <w:szCs w:val="28"/>
          <w:lang w:val="en-US"/>
        </w:rPr>
        <w:t>some assumptions about state of aggregate demand in 2022-2023.</w:t>
      </w:r>
    </w:p>
    <w:p w14:paraId="162237C9" w14:textId="77777777" w:rsidR="00C457DF" w:rsidRDefault="00874A49" w:rsidP="00E075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w:t>
      </w:r>
      <w:r w:rsidR="00317AA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second problem requires the additional adjustments of model. Therefore, we will use the model just for modeling of unemployment rate changes caused by recession.     </w:t>
      </w:r>
    </w:p>
    <w:p w14:paraId="39C2D357" w14:textId="77777777" w:rsidR="00540B5F" w:rsidRDefault="00C457DF" w:rsidP="00E07590">
      <w:pPr>
        <w:spacing w:line="360" w:lineRule="auto"/>
        <w:rPr>
          <w:rFonts w:ascii="Times New Roman" w:hAnsi="Times New Roman" w:cs="Times New Roman"/>
          <w:b/>
          <w:sz w:val="28"/>
          <w:szCs w:val="28"/>
          <w:lang w:val="en-US"/>
        </w:rPr>
      </w:pPr>
      <w:r>
        <w:rPr>
          <w:rFonts w:ascii="Times New Roman" w:hAnsi="Times New Roman" w:cs="Times New Roman"/>
          <w:sz w:val="28"/>
          <w:szCs w:val="28"/>
          <w:lang w:val="en-US"/>
        </w:rPr>
        <w:t>Other p</w:t>
      </w:r>
      <w:r w:rsidR="00353A29">
        <w:rPr>
          <w:rFonts w:ascii="Times New Roman" w:hAnsi="Times New Roman" w:cs="Times New Roman"/>
          <w:sz w:val="28"/>
          <w:szCs w:val="28"/>
          <w:lang w:val="en-US"/>
        </w:rPr>
        <w:t xml:space="preserve">roblem arises from forecasting changes in the next period aggregate demand caused by investments in previous period.  </w:t>
      </w:r>
      <w:r>
        <w:rPr>
          <w:rFonts w:ascii="Times New Roman" w:hAnsi="Times New Roman" w:cs="Times New Roman"/>
          <w:sz w:val="28"/>
          <w:szCs w:val="28"/>
          <w:lang w:val="en-US"/>
        </w:rPr>
        <w:t xml:space="preserve"> </w:t>
      </w:r>
      <w:r w:rsidR="00540B5F">
        <w:rPr>
          <w:rFonts w:ascii="Times New Roman" w:hAnsi="Times New Roman" w:cs="Times New Roman"/>
          <w:b/>
          <w:sz w:val="28"/>
          <w:szCs w:val="28"/>
          <w:lang w:val="en-US"/>
        </w:rPr>
        <w:t xml:space="preserve"> </w:t>
      </w:r>
      <w:commentRangeEnd w:id="19"/>
      <w:r w:rsidR="00E1636D">
        <w:rPr>
          <w:rStyle w:val="a9"/>
        </w:rPr>
        <w:commentReference w:id="19"/>
      </w:r>
    </w:p>
    <w:p w14:paraId="023288BA" w14:textId="77777777" w:rsidR="00353A29" w:rsidRDefault="0064087E" w:rsidP="00E07590">
      <w:pPr>
        <w:spacing w:line="360" w:lineRule="auto"/>
        <w:rPr>
          <w:rFonts w:ascii="Times New Roman" w:hAnsi="Times New Roman" w:cs="Times New Roman"/>
          <w:b/>
          <w:sz w:val="36"/>
          <w:szCs w:val="36"/>
          <w:lang w:val="en-US"/>
        </w:rPr>
      </w:pPr>
      <w:r w:rsidRPr="001031AA">
        <w:rPr>
          <w:rFonts w:ascii="Times New Roman" w:hAnsi="Times New Roman" w:cs="Times New Roman"/>
          <w:b/>
          <w:sz w:val="36"/>
          <w:szCs w:val="36"/>
          <w:lang w:val="en-US"/>
        </w:rPr>
        <w:t>Performance in R</w:t>
      </w:r>
    </w:p>
    <w:p w14:paraId="67B3EC0F" w14:textId="77777777" w:rsidR="003134F2" w:rsidRDefault="003134F2" w:rsidP="00E07590">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Data</w:t>
      </w:r>
      <w:r w:rsidR="00D636D7">
        <w:rPr>
          <w:rFonts w:ascii="Times New Roman" w:hAnsi="Times New Roman" w:cs="Times New Roman"/>
          <w:b/>
          <w:sz w:val="28"/>
          <w:szCs w:val="28"/>
          <w:lang w:val="en-US"/>
        </w:rPr>
        <w:t xml:space="preserve"> </w:t>
      </w:r>
      <w:r w:rsidR="00D636D7" w:rsidRPr="00D636D7">
        <w:rPr>
          <w:rFonts w:ascii="Times New Roman" w:hAnsi="Times New Roman" w:cs="Times New Roman"/>
          <w:b/>
          <w:sz w:val="28"/>
          <w:szCs w:val="28"/>
          <w:lang w:val="en-US"/>
        </w:rPr>
        <w:t>analysis</w:t>
      </w:r>
      <w:r w:rsidR="00D636D7">
        <w:rPr>
          <w:rFonts w:ascii="Times New Roman" w:hAnsi="Times New Roman" w:cs="Times New Roman"/>
          <w:b/>
          <w:sz w:val="28"/>
          <w:szCs w:val="28"/>
          <w:lang w:val="en-US"/>
        </w:rPr>
        <w:t xml:space="preserve"> and</w:t>
      </w:r>
      <w:r w:rsidR="00D636D7" w:rsidRPr="00D636D7">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visualization </w:t>
      </w:r>
    </w:p>
    <w:p w14:paraId="7C73E6E5" w14:textId="77777777" w:rsidR="00D636D7" w:rsidRDefault="00D636D7" w:rsidP="00E075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Correlations between unemployment rate and </w:t>
      </w:r>
      <w:r w:rsidR="00AE191E">
        <w:rPr>
          <w:rFonts w:ascii="Times New Roman" w:hAnsi="Times New Roman" w:cs="Times New Roman"/>
          <w:sz w:val="28"/>
          <w:szCs w:val="28"/>
          <w:lang w:val="en-US"/>
        </w:rPr>
        <w:t>ADPW for countries:</w:t>
      </w:r>
    </w:p>
    <w:p w14:paraId="056DE22C" w14:textId="77777777" w:rsidR="00AE191E" w:rsidRDefault="00AE191E" w:rsidP="00AE191E">
      <w:pPr>
        <w:pStyle w:val="a5"/>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Ukraine </w:t>
      </w:r>
    </w:p>
    <w:p w14:paraId="638A5294" w14:textId="77777777" w:rsidR="00AE191E" w:rsidRDefault="00AE191E" w:rsidP="00AE191E">
      <w:pPr>
        <w:spacing w:line="360" w:lineRule="auto"/>
        <w:ind w:left="360"/>
        <w:rPr>
          <w:rFonts w:ascii="Times New Roman" w:hAnsi="Times New Roman" w:cs="Times New Roman"/>
          <w:sz w:val="28"/>
          <w:szCs w:val="28"/>
          <w:lang w:val="en-US"/>
        </w:rPr>
      </w:pPr>
      <w:r w:rsidRPr="00871E55">
        <w:rPr>
          <w:noProof/>
          <w:lang w:eastAsia="ru-RU"/>
        </w:rPr>
        <w:drawing>
          <wp:inline distT="0" distB="0" distL="0" distR="0" wp14:anchorId="38089236" wp14:editId="3BDDEA00">
            <wp:extent cx="5250635" cy="701101"/>
            <wp:effectExtent l="0" t="0" r="762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0635" cy="701101"/>
                    </a:xfrm>
                    <a:prstGeom prst="rect">
                      <a:avLst/>
                    </a:prstGeom>
                  </pic:spPr>
                </pic:pic>
              </a:graphicData>
            </a:graphic>
          </wp:inline>
        </w:drawing>
      </w:r>
    </w:p>
    <w:p w14:paraId="4C8ED221" w14:textId="77777777" w:rsidR="00AE191E" w:rsidRDefault="00AE191E" w:rsidP="00AE191E">
      <w:pPr>
        <w:pStyle w:val="a5"/>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Poland</w:t>
      </w:r>
    </w:p>
    <w:p w14:paraId="1E201814" w14:textId="77777777" w:rsidR="00AE191E" w:rsidRDefault="00AE191E" w:rsidP="00AE191E">
      <w:pPr>
        <w:spacing w:line="360" w:lineRule="auto"/>
        <w:ind w:left="360"/>
        <w:rPr>
          <w:rFonts w:ascii="Times New Roman" w:hAnsi="Times New Roman" w:cs="Times New Roman"/>
          <w:sz w:val="28"/>
          <w:szCs w:val="28"/>
          <w:lang w:val="en-US"/>
        </w:rPr>
      </w:pPr>
      <w:r w:rsidRPr="00871E55">
        <w:rPr>
          <w:noProof/>
          <w:lang w:eastAsia="ru-RU"/>
        </w:rPr>
        <w:drawing>
          <wp:inline distT="0" distB="0" distL="0" distR="0" wp14:anchorId="4B66C74F" wp14:editId="40F8FC36">
            <wp:extent cx="5204911" cy="67061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4911" cy="670618"/>
                    </a:xfrm>
                    <a:prstGeom prst="rect">
                      <a:avLst/>
                    </a:prstGeom>
                  </pic:spPr>
                </pic:pic>
              </a:graphicData>
            </a:graphic>
          </wp:inline>
        </w:drawing>
      </w:r>
    </w:p>
    <w:p w14:paraId="504873CF" w14:textId="77777777" w:rsidR="00AE191E" w:rsidRDefault="00AE191E" w:rsidP="00AE191E">
      <w:pPr>
        <w:pStyle w:val="a5"/>
        <w:numPr>
          <w:ilvl w:val="0"/>
          <w:numId w:val="1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Romania</w:t>
      </w:r>
    </w:p>
    <w:p w14:paraId="068F9D0D" w14:textId="77777777" w:rsidR="00AE191E" w:rsidRDefault="00AE191E" w:rsidP="00AE191E">
      <w:pPr>
        <w:spacing w:line="360" w:lineRule="auto"/>
        <w:ind w:left="360"/>
        <w:rPr>
          <w:rFonts w:ascii="Times New Roman" w:hAnsi="Times New Roman" w:cs="Times New Roman"/>
          <w:sz w:val="28"/>
          <w:szCs w:val="28"/>
          <w:lang w:val="en-US"/>
        </w:rPr>
      </w:pPr>
      <w:r w:rsidRPr="003134F2">
        <w:rPr>
          <w:noProof/>
          <w:lang w:eastAsia="ru-RU"/>
        </w:rPr>
        <w:drawing>
          <wp:inline distT="0" distB="0" distL="0" distR="0" wp14:anchorId="2AF08DA4" wp14:editId="6976A73D">
            <wp:extent cx="5220152" cy="7087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152" cy="708721"/>
                    </a:xfrm>
                    <a:prstGeom prst="rect">
                      <a:avLst/>
                    </a:prstGeom>
                  </pic:spPr>
                </pic:pic>
              </a:graphicData>
            </a:graphic>
          </wp:inline>
        </w:drawing>
      </w:r>
    </w:p>
    <w:p w14:paraId="4E88AED3" w14:textId="77777777" w:rsidR="00A62342" w:rsidRDefault="00A62342" w:rsidP="00A6234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Ukraine and Romania have moderate correlation between ADPW and UR.</w:t>
      </w:r>
    </w:p>
    <w:p w14:paraId="6CA7A9D8" w14:textId="77777777" w:rsidR="00A62342" w:rsidRPr="00AE191E" w:rsidRDefault="00A62342" w:rsidP="00A6234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Poland has strong correlation between ADPW and UR. </w:t>
      </w:r>
    </w:p>
    <w:p w14:paraId="772BB176" w14:textId="77777777" w:rsidR="0091734D" w:rsidRPr="0091734D" w:rsidRDefault="0091734D" w:rsidP="0091734D">
      <w:pPr>
        <w:spacing w:line="360" w:lineRule="auto"/>
        <w:rPr>
          <w:rFonts w:ascii="Times New Roman" w:hAnsi="Times New Roman" w:cs="Times New Roman"/>
          <w:sz w:val="28"/>
          <w:szCs w:val="28"/>
          <w:lang w:val="en-US"/>
        </w:rPr>
      </w:pPr>
      <w:commentRangeStart w:id="20"/>
      <w:r>
        <w:rPr>
          <w:rFonts w:ascii="Times New Roman" w:hAnsi="Times New Roman" w:cs="Times New Roman"/>
          <w:sz w:val="28"/>
          <w:szCs w:val="28"/>
          <w:lang w:val="en-US"/>
        </w:rPr>
        <w:t>Data visualization:</w:t>
      </w:r>
    </w:p>
    <w:p w14:paraId="6243EE95" w14:textId="77777777" w:rsidR="00871E55" w:rsidRPr="00871E55" w:rsidRDefault="00871E55" w:rsidP="00871E55">
      <w:pPr>
        <w:pStyle w:val="a5"/>
        <w:numPr>
          <w:ilvl w:val="0"/>
          <w:numId w:val="10"/>
        </w:numPr>
        <w:spacing w:line="360" w:lineRule="auto"/>
        <w:rPr>
          <w:rFonts w:ascii="Times New Roman" w:hAnsi="Times New Roman" w:cs="Times New Roman"/>
          <w:sz w:val="28"/>
          <w:szCs w:val="28"/>
          <w:lang w:val="uk-UA"/>
        </w:rPr>
      </w:pPr>
      <w:r>
        <w:rPr>
          <w:rFonts w:ascii="Times New Roman" w:hAnsi="Times New Roman" w:cs="Times New Roman"/>
          <w:sz w:val="28"/>
          <w:szCs w:val="28"/>
          <w:lang w:val="en-US"/>
        </w:rPr>
        <w:t>Ukraine</w:t>
      </w:r>
    </w:p>
    <w:p w14:paraId="6324A790" w14:textId="77777777" w:rsidR="00871E55" w:rsidRDefault="00871E55" w:rsidP="00E07590">
      <w:pPr>
        <w:spacing w:line="360" w:lineRule="auto"/>
        <w:rPr>
          <w:rFonts w:ascii="Times New Roman" w:hAnsi="Times New Roman" w:cs="Times New Roman"/>
          <w:b/>
          <w:sz w:val="28"/>
          <w:szCs w:val="28"/>
          <w:lang w:val="en-US"/>
        </w:rPr>
      </w:pPr>
      <w:r w:rsidRPr="00871E55">
        <w:rPr>
          <w:rFonts w:ascii="Times New Roman" w:hAnsi="Times New Roman" w:cs="Times New Roman"/>
          <w:b/>
          <w:noProof/>
          <w:sz w:val="28"/>
          <w:szCs w:val="28"/>
          <w:lang w:eastAsia="ru-RU"/>
        </w:rPr>
        <w:drawing>
          <wp:inline distT="0" distB="0" distL="0" distR="0" wp14:anchorId="059356DD" wp14:editId="007818C2">
            <wp:extent cx="5227773" cy="37569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7773" cy="3756986"/>
                    </a:xfrm>
                    <a:prstGeom prst="rect">
                      <a:avLst/>
                    </a:prstGeom>
                  </pic:spPr>
                </pic:pic>
              </a:graphicData>
            </a:graphic>
          </wp:inline>
        </w:drawing>
      </w:r>
    </w:p>
    <w:p w14:paraId="103D2C90" w14:textId="77777777" w:rsidR="007D1AE9" w:rsidRDefault="007D1AE9" w:rsidP="00E075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Ukrainian ADPW tended to increase from 1995 to 2005 years. Then it started stagnating. ADPW has not gone higher than </w:t>
      </w:r>
      <w:r w:rsidR="00F40A6F">
        <w:rPr>
          <w:rFonts w:ascii="Times New Roman" w:hAnsi="Times New Roman" w:cs="Times New Roman"/>
          <w:sz w:val="28"/>
          <w:szCs w:val="28"/>
          <w:lang w:val="en-US"/>
        </w:rPr>
        <w:t xml:space="preserve">6183$. </w:t>
      </w:r>
    </w:p>
    <w:p w14:paraId="15E33D59" w14:textId="77777777" w:rsidR="00F40A6F" w:rsidRPr="007D1AE9" w:rsidRDefault="00F40A6F" w:rsidP="00E07590">
      <w:pPr>
        <w:spacing w:line="360" w:lineRule="auto"/>
        <w:rPr>
          <w:rFonts w:ascii="Times New Roman" w:hAnsi="Times New Roman" w:cs="Times New Roman"/>
          <w:sz w:val="28"/>
          <w:szCs w:val="28"/>
          <w:lang w:val="en-US"/>
        </w:rPr>
      </w:pPr>
      <w:r w:rsidRPr="00F40A6F">
        <w:rPr>
          <w:rFonts w:ascii="Times New Roman" w:hAnsi="Times New Roman" w:cs="Times New Roman"/>
          <w:noProof/>
          <w:sz w:val="28"/>
          <w:szCs w:val="28"/>
          <w:lang w:eastAsia="ru-RU"/>
        </w:rPr>
        <w:lastRenderedPageBreak/>
        <w:drawing>
          <wp:inline distT="0" distB="0" distL="0" distR="0" wp14:anchorId="1A5A797E" wp14:editId="1BF39505">
            <wp:extent cx="5182049" cy="640135"/>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049" cy="640135"/>
                    </a:xfrm>
                    <a:prstGeom prst="rect">
                      <a:avLst/>
                    </a:prstGeom>
                  </pic:spPr>
                </pic:pic>
              </a:graphicData>
            </a:graphic>
          </wp:inline>
        </w:drawing>
      </w:r>
    </w:p>
    <w:p w14:paraId="49B5392D" w14:textId="77777777" w:rsidR="00871E55" w:rsidRDefault="00871E55" w:rsidP="00E07590">
      <w:pPr>
        <w:spacing w:line="360" w:lineRule="auto"/>
        <w:rPr>
          <w:rFonts w:ascii="Times New Roman" w:hAnsi="Times New Roman" w:cs="Times New Roman"/>
          <w:b/>
          <w:sz w:val="28"/>
          <w:szCs w:val="28"/>
          <w:lang w:val="en-US"/>
        </w:rPr>
      </w:pPr>
      <w:r w:rsidRPr="00871E55">
        <w:rPr>
          <w:rFonts w:ascii="Times New Roman" w:hAnsi="Times New Roman" w:cs="Times New Roman"/>
          <w:b/>
          <w:noProof/>
          <w:sz w:val="28"/>
          <w:szCs w:val="28"/>
          <w:lang w:eastAsia="ru-RU"/>
        </w:rPr>
        <w:drawing>
          <wp:inline distT="0" distB="0" distL="0" distR="0" wp14:anchorId="6AA89DD8" wp14:editId="61BC526D">
            <wp:extent cx="5258256" cy="3711262"/>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256" cy="3711262"/>
                    </a:xfrm>
                    <a:prstGeom prst="rect">
                      <a:avLst/>
                    </a:prstGeom>
                  </pic:spPr>
                </pic:pic>
              </a:graphicData>
            </a:graphic>
          </wp:inline>
        </w:drawing>
      </w:r>
    </w:p>
    <w:p w14:paraId="485F55E1" w14:textId="77777777" w:rsidR="00561281" w:rsidRDefault="007D1AE9" w:rsidP="00E075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Ukrainian UR </w:t>
      </w:r>
      <w:r w:rsidR="00A96E1A">
        <w:rPr>
          <w:rFonts w:ascii="Times New Roman" w:hAnsi="Times New Roman" w:cs="Times New Roman"/>
          <w:sz w:val="28"/>
          <w:szCs w:val="28"/>
          <w:lang w:val="en-US"/>
        </w:rPr>
        <w:t>tend</w:t>
      </w:r>
      <w:r>
        <w:rPr>
          <w:rFonts w:ascii="Times New Roman" w:hAnsi="Times New Roman" w:cs="Times New Roman"/>
          <w:sz w:val="28"/>
          <w:szCs w:val="28"/>
          <w:lang w:val="en-US"/>
        </w:rPr>
        <w:t>s</w:t>
      </w:r>
      <w:r w:rsidR="00A96E1A">
        <w:rPr>
          <w:rFonts w:ascii="Times New Roman" w:hAnsi="Times New Roman" w:cs="Times New Roman"/>
          <w:sz w:val="28"/>
          <w:szCs w:val="28"/>
          <w:lang w:val="en-US"/>
        </w:rPr>
        <w:t xml:space="preserve"> to fluctuate around the mean:</w:t>
      </w:r>
    </w:p>
    <w:p w14:paraId="0C6E6D1C" w14:textId="77777777" w:rsidR="00A96E1A" w:rsidRDefault="00A96E1A" w:rsidP="00E07590">
      <w:pPr>
        <w:spacing w:line="360" w:lineRule="auto"/>
        <w:rPr>
          <w:rFonts w:ascii="Times New Roman" w:hAnsi="Times New Roman" w:cs="Times New Roman"/>
          <w:sz w:val="28"/>
          <w:szCs w:val="28"/>
          <w:lang w:val="en-US"/>
        </w:rPr>
      </w:pPr>
      <w:r w:rsidRPr="00A96E1A">
        <w:rPr>
          <w:rFonts w:ascii="Times New Roman" w:hAnsi="Times New Roman" w:cs="Times New Roman"/>
          <w:noProof/>
          <w:sz w:val="28"/>
          <w:szCs w:val="28"/>
          <w:lang w:eastAsia="ru-RU"/>
        </w:rPr>
        <w:drawing>
          <wp:inline distT="0" distB="0" distL="0" distR="0" wp14:anchorId="10B317C9" wp14:editId="41A43AFC">
            <wp:extent cx="5166808" cy="5944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808" cy="594412"/>
                    </a:xfrm>
                    <a:prstGeom prst="rect">
                      <a:avLst/>
                    </a:prstGeom>
                  </pic:spPr>
                </pic:pic>
              </a:graphicData>
            </a:graphic>
          </wp:inline>
        </w:drawing>
      </w:r>
    </w:p>
    <w:p w14:paraId="035C92E2" w14:textId="77777777" w:rsidR="00A96E1A" w:rsidRPr="00A96E1A" w:rsidRDefault="00A96E1A" w:rsidP="00E0759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w:t>
      </w:r>
      <w:r w:rsidRPr="00A96E1A">
        <w:rPr>
          <w:rFonts w:ascii="Times New Roman" w:hAnsi="Times New Roman" w:cs="Times New Roman"/>
          <w:sz w:val="28"/>
          <w:szCs w:val="28"/>
          <w:lang w:val="en-US"/>
        </w:rPr>
        <w:t>tarting from</w:t>
      </w:r>
      <w:r>
        <w:rPr>
          <w:rFonts w:ascii="Times New Roman" w:hAnsi="Times New Roman" w:cs="Times New Roman"/>
          <w:sz w:val="28"/>
          <w:szCs w:val="28"/>
          <w:lang w:val="en-US"/>
        </w:rPr>
        <w:t xml:space="preserve"> 1995, it </w:t>
      </w:r>
      <w:r w:rsidRPr="00A96E1A">
        <w:rPr>
          <w:rFonts w:ascii="Times New Roman" w:hAnsi="Times New Roman" w:cs="Times New Roman"/>
          <w:sz w:val="28"/>
          <w:szCs w:val="28"/>
          <w:lang w:val="en-US"/>
        </w:rPr>
        <w:t>has not gone below</w:t>
      </w:r>
      <w:r>
        <w:rPr>
          <w:rFonts w:ascii="Times New Roman" w:hAnsi="Times New Roman" w:cs="Times New Roman"/>
          <w:sz w:val="28"/>
          <w:szCs w:val="28"/>
          <w:lang w:val="en-US"/>
        </w:rPr>
        <w:t xml:space="preserve"> the 6% level.</w:t>
      </w:r>
    </w:p>
    <w:p w14:paraId="117B9510" w14:textId="77777777" w:rsidR="00871E55" w:rsidRPr="00871E55" w:rsidRDefault="00871E55" w:rsidP="00871E55">
      <w:pPr>
        <w:pStyle w:val="a5"/>
        <w:numPr>
          <w:ilvl w:val="0"/>
          <w:numId w:val="10"/>
        </w:numPr>
        <w:spacing w:line="360" w:lineRule="auto"/>
        <w:rPr>
          <w:rFonts w:ascii="Times New Roman" w:hAnsi="Times New Roman" w:cs="Times New Roman"/>
          <w:b/>
          <w:sz w:val="28"/>
          <w:szCs w:val="28"/>
          <w:lang w:val="en-US"/>
        </w:rPr>
      </w:pPr>
      <w:r>
        <w:rPr>
          <w:rFonts w:ascii="Times New Roman" w:hAnsi="Times New Roman" w:cs="Times New Roman"/>
          <w:sz w:val="28"/>
          <w:szCs w:val="28"/>
          <w:lang w:val="en-US"/>
        </w:rPr>
        <w:t>Poland</w:t>
      </w:r>
    </w:p>
    <w:p w14:paraId="4D1239B0" w14:textId="77777777" w:rsidR="00871E55" w:rsidRDefault="00871E55" w:rsidP="00871E55">
      <w:pPr>
        <w:spacing w:line="360" w:lineRule="auto"/>
        <w:rPr>
          <w:rFonts w:ascii="Times New Roman" w:hAnsi="Times New Roman" w:cs="Times New Roman"/>
          <w:b/>
          <w:sz w:val="28"/>
          <w:szCs w:val="28"/>
          <w:lang w:val="en-US"/>
        </w:rPr>
      </w:pPr>
    </w:p>
    <w:p w14:paraId="4F3BFB97" w14:textId="77777777" w:rsidR="00871E55" w:rsidRDefault="00871E55" w:rsidP="00871E55">
      <w:pPr>
        <w:spacing w:line="360" w:lineRule="auto"/>
        <w:rPr>
          <w:rFonts w:ascii="Times New Roman" w:hAnsi="Times New Roman" w:cs="Times New Roman"/>
          <w:b/>
          <w:sz w:val="28"/>
          <w:szCs w:val="28"/>
          <w:lang w:val="en-US"/>
        </w:rPr>
      </w:pPr>
      <w:r w:rsidRPr="00871E55">
        <w:rPr>
          <w:rFonts w:ascii="Times New Roman" w:hAnsi="Times New Roman" w:cs="Times New Roman"/>
          <w:b/>
          <w:noProof/>
          <w:sz w:val="28"/>
          <w:szCs w:val="28"/>
          <w:lang w:eastAsia="ru-RU"/>
        </w:rPr>
        <w:lastRenderedPageBreak/>
        <w:drawing>
          <wp:inline distT="0" distB="0" distL="0" distR="0" wp14:anchorId="54779B87" wp14:editId="0B967CE9">
            <wp:extent cx="5220152" cy="36655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152" cy="3665538"/>
                    </a:xfrm>
                    <a:prstGeom prst="rect">
                      <a:avLst/>
                    </a:prstGeom>
                  </pic:spPr>
                </pic:pic>
              </a:graphicData>
            </a:graphic>
          </wp:inline>
        </w:drawing>
      </w:r>
    </w:p>
    <w:p w14:paraId="4B2FA3DA" w14:textId="77777777" w:rsidR="00F56215" w:rsidRDefault="00F56215" w:rsidP="00871E5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Polish ADPW shows constant growth starting from 1995. It reached the peak (38141 $) in 2021. </w:t>
      </w:r>
    </w:p>
    <w:p w14:paraId="7DADAD6B" w14:textId="77777777" w:rsidR="00F56215" w:rsidRPr="00F56215" w:rsidRDefault="00F56215" w:rsidP="00871E5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56215">
        <w:rPr>
          <w:rFonts w:ascii="Times New Roman" w:hAnsi="Times New Roman" w:cs="Times New Roman"/>
          <w:noProof/>
          <w:sz w:val="28"/>
          <w:szCs w:val="28"/>
          <w:lang w:eastAsia="ru-RU"/>
        </w:rPr>
        <w:drawing>
          <wp:inline distT="0" distB="0" distL="0" distR="0" wp14:anchorId="2742BB95" wp14:editId="4622FACD">
            <wp:extent cx="5151566" cy="662997"/>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1566" cy="662997"/>
                    </a:xfrm>
                    <a:prstGeom prst="rect">
                      <a:avLst/>
                    </a:prstGeom>
                  </pic:spPr>
                </pic:pic>
              </a:graphicData>
            </a:graphic>
          </wp:inline>
        </w:drawing>
      </w:r>
    </w:p>
    <w:p w14:paraId="0AE2F02A" w14:textId="77777777" w:rsidR="00871E55" w:rsidRDefault="00871E55" w:rsidP="003134F2">
      <w:pPr>
        <w:spacing w:line="360" w:lineRule="auto"/>
        <w:rPr>
          <w:rFonts w:ascii="Times New Roman" w:hAnsi="Times New Roman" w:cs="Times New Roman"/>
          <w:b/>
          <w:sz w:val="28"/>
          <w:szCs w:val="28"/>
          <w:lang w:val="en-US"/>
        </w:rPr>
      </w:pPr>
      <w:r w:rsidRPr="00871E55">
        <w:rPr>
          <w:rFonts w:ascii="Times New Roman" w:hAnsi="Times New Roman" w:cs="Times New Roman"/>
          <w:b/>
          <w:noProof/>
          <w:sz w:val="28"/>
          <w:szCs w:val="28"/>
          <w:lang w:eastAsia="ru-RU"/>
        </w:rPr>
        <w:lastRenderedPageBreak/>
        <w:drawing>
          <wp:inline distT="0" distB="0" distL="0" distR="0" wp14:anchorId="46FC62BD" wp14:editId="5B64C573">
            <wp:extent cx="5204911" cy="385605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4911" cy="3856054"/>
                    </a:xfrm>
                    <a:prstGeom prst="rect">
                      <a:avLst/>
                    </a:prstGeom>
                  </pic:spPr>
                </pic:pic>
              </a:graphicData>
            </a:graphic>
          </wp:inline>
        </w:drawing>
      </w:r>
    </w:p>
    <w:p w14:paraId="3F242C56" w14:textId="77777777" w:rsidR="00A96E1A" w:rsidRDefault="00260A89" w:rsidP="003134F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Poland had huge unemployment rate until 2007. In the last </w:t>
      </w:r>
      <w:proofErr w:type="gramStart"/>
      <w:r>
        <w:rPr>
          <w:rFonts w:ascii="Times New Roman" w:hAnsi="Times New Roman" w:cs="Times New Roman"/>
          <w:sz w:val="28"/>
          <w:szCs w:val="28"/>
          <w:lang w:val="en-US"/>
        </w:rPr>
        <w:t>decade</w:t>
      </w:r>
      <w:proofErr w:type="gramEnd"/>
      <w:r>
        <w:rPr>
          <w:rFonts w:ascii="Times New Roman" w:hAnsi="Times New Roman" w:cs="Times New Roman"/>
          <w:sz w:val="28"/>
          <w:szCs w:val="28"/>
          <w:lang w:val="en-US"/>
        </w:rPr>
        <w:t xml:space="preserve"> it tends to decrease and reached the minimum 3.16 % in 2020. </w:t>
      </w:r>
    </w:p>
    <w:p w14:paraId="69C5B81B" w14:textId="77777777" w:rsidR="00260A89" w:rsidRPr="00260A89" w:rsidRDefault="00260A89" w:rsidP="003134F2">
      <w:pPr>
        <w:spacing w:line="360" w:lineRule="auto"/>
        <w:rPr>
          <w:rFonts w:ascii="Times New Roman" w:hAnsi="Times New Roman" w:cs="Times New Roman"/>
          <w:sz w:val="28"/>
          <w:szCs w:val="28"/>
          <w:lang w:val="en-US"/>
        </w:rPr>
      </w:pPr>
      <w:r w:rsidRPr="00260A89">
        <w:rPr>
          <w:rFonts w:ascii="Times New Roman" w:hAnsi="Times New Roman" w:cs="Times New Roman"/>
          <w:noProof/>
          <w:sz w:val="28"/>
          <w:szCs w:val="28"/>
          <w:lang w:eastAsia="ru-RU"/>
        </w:rPr>
        <w:drawing>
          <wp:inline distT="0" distB="0" distL="0" distR="0" wp14:anchorId="43F7AFFC" wp14:editId="10271CE8">
            <wp:extent cx="5166808" cy="69348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6808" cy="693480"/>
                    </a:xfrm>
                    <a:prstGeom prst="rect">
                      <a:avLst/>
                    </a:prstGeom>
                  </pic:spPr>
                </pic:pic>
              </a:graphicData>
            </a:graphic>
          </wp:inline>
        </w:drawing>
      </w:r>
    </w:p>
    <w:p w14:paraId="6134CDFB" w14:textId="77777777" w:rsidR="003134F2" w:rsidRPr="00A62342" w:rsidRDefault="003134F2" w:rsidP="003134F2">
      <w:pPr>
        <w:pStyle w:val="a5"/>
        <w:numPr>
          <w:ilvl w:val="0"/>
          <w:numId w:val="10"/>
        </w:numPr>
        <w:spacing w:line="360" w:lineRule="auto"/>
        <w:rPr>
          <w:rFonts w:ascii="Times New Roman" w:hAnsi="Times New Roman" w:cs="Times New Roman"/>
          <w:b/>
          <w:sz w:val="28"/>
          <w:szCs w:val="28"/>
          <w:lang w:val="en-US"/>
        </w:rPr>
      </w:pPr>
      <w:r>
        <w:rPr>
          <w:rFonts w:ascii="Times New Roman" w:hAnsi="Times New Roman" w:cs="Times New Roman"/>
          <w:sz w:val="28"/>
          <w:szCs w:val="28"/>
          <w:lang w:val="en-US"/>
        </w:rPr>
        <w:t>Romania</w:t>
      </w:r>
    </w:p>
    <w:p w14:paraId="41CEFEC9" w14:textId="77777777" w:rsidR="003134F2" w:rsidRDefault="003134F2" w:rsidP="003134F2">
      <w:pPr>
        <w:spacing w:line="360" w:lineRule="auto"/>
        <w:rPr>
          <w:rFonts w:ascii="Times New Roman" w:hAnsi="Times New Roman" w:cs="Times New Roman"/>
          <w:b/>
          <w:sz w:val="28"/>
          <w:szCs w:val="28"/>
          <w:lang w:val="en-US"/>
        </w:rPr>
      </w:pPr>
      <w:r w:rsidRPr="003134F2">
        <w:rPr>
          <w:rFonts w:ascii="Times New Roman" w:hAnsi="Times New Roman" w:cs="Times New Roman"/>
          <w:b/>
          <w:noProof/>
          <w:sz w:val="28"/>
          <w:szCs w:val="28"/>
          <w:lang w:eastAsia="ru-RU"/>
        </w:rPr>
        <w:lastRenderedPageBreak/>
        <w:drawing>
          <wp:inline distT="0" distB="0" distL="0" distR="0" wp14:anchorId="478CB943" wp14:editId="7CAC1607">
            <wp:extent cx="5227773" cy="375698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7773" cy="3756986"/>
                    </a:xfrm>
                    <a:prstGeom prst="rect">
                      <a:avLst/>
                    </a:prstGeom>
                  </pic:spPr>
                </pic:pic>
              </a:graphicData>
            </a:graphic>
          </wp:inline>
        </w:drawing>
      </w:r>
    </w:p>
    <w:p w14:paraId="3D112E60" w14:textId="77777777" w:rsidR="00A62342" w:rsidRDefault="00A62342" w:rsidP="00A62342">
      <w:pPr>
        <w:spacing w:line="360" w:lineRule="auto"/>
        <w:rPr>
          <w:rFonts w:ascii="Times New Roman" w:hAnsi="Times New Roman" w:cs="Times New Roman"/>
          <w:sz w:val="28"/>
          <w:szCs w:val="28"/>
          <w:lang w:val="en-US"/>
        </w:rPr>
      </w:pPr>
      <w:r w:rsidRPr="00A62342">
        <w:rPr>
          <w:rFonts w:ascii="Times New Roman" w:hAnsi="Times New Roman" w:cs="Times New Roman"/>
          <w:sz w:val="28"/>
          <w:szCs w:val="28"/>
          <w:lang w:val="en-US"/>
        </w:rPr>
        <w:t>Romania, as Poland</w:t>
      </w:r>
      <w:r w:rsidR="0054467B">
        <w:rPr>
          <w:rFonts w:ascii="Times New Roman" w:hAnsi="Times New Roman" w:cs="Times New Roman"/>
          <w:sz w:val="28"/>
          <w:szCs w:val="28"/>
          <w:lang w:val="en-US"/>
        </w:rPr>
        <w:t xml:space="preserve">, </w:t>
      </w:r>
      <w:r w:rsidR="0054467B" w:rsidRPr="00A62342">
        <w:rPr>
          <w:rFonts w:ascii="Times New Roman" w:hAnsi="Times New Roman" w:cs="Times New Roman"/>
          <w:sz w:val="28"/>
          <w:szCs w:val="28"/>
          <w:lang w:val="en-US"/>
        </w:rPr>
        <w:t>shows</w:t>
      </w:r>
      <w:r>
        <w:rPr>
          <w:rFonts w:ascii="Times New Roman" w:hAnsi="Times New Roman" w:cs="Times New Roman"/>
          <w:sz w:val="28"/>
          <w:szCs w:val="28"/>
          <w:lang w:val="en-US"/>
        </w:rPr>
        <w:t xml:space="preserve"> constant APW growth starting from 1995. It reached the peak (3</w:t>
      </w:r>
      <w:r w:rsidR="0054467B">
        <w:rPr>
          <w:rFonts w:ascii="Times New Roman" w:hAnsi="Times New Roman" w:cs="Times New Roman"/>
          <w:sz w:val="28"/>
          <w:szCs w:val="28"/>
          <w:lang w:val="en-US"/>
        </w:rPr>
        <w:t>0152</w:t>
      </w:r>
      <w:r>
        <w:rPr>
          <w:rFonts w:ascii="Times New Roman" w:hAnsi="Times New Roman" w:cs="Times New Roman"/>
          <w:sz w:val="28"/>
          <w:szCs w:val="28"/>
          <w:lang w:val="en-US"/>
        </w:rPr>
        <w:t xml:space="preserve"> $) in 2021. </w:t>
      </w:r>
    </w:p>
    <w:p w14:paraId="572CEC0B" w14:textId="77777777" w:rsidR="002C48F0" w:rsidRDefault="002C48F0" w:rsidP="003134F2">
      <w:pPr>
        <w:spacing w:line="360" w:lineRule="auto"/>
        <w:rPr>
          <w:rFonts w:ascii="Times New Roman" w:hAnsi="Times New Roman" w:cs="Times New Roman"/>
          <w:b/>
          <w:sz w:val="28"/>
          <w:szCs w:val="28"/>
          <w:lang w:val="en-US"/>
        </w:rPr>
      </w:pPr>
    </w:p>
    <w:p w14:paraId="716853A9" w14:textId="77777777" w:rsidR="003134F2" w:rsidRDefault="003134F2" w:rsidP="003134F2">
      <w:pPr>
        <w:spacing w:line="360" w:lineRule="auto"/>
        <w:rPr>
          <w:rFonts w:ascii="Times New Roman" w:hAnsi="Times New Roman" w:cs="Times New Roman"/>
          <w:b/>
          <w:sz w:val="28"/>
          <w:szCs w:val="28"/>
          <w:lang w:val="en-US"/>
        </w:rPr>
      </w:pPr>
      <w:r w:rsidRPr="003134F2">
        <w:rPr>
          <w:rFonts w:ascii="Times New Roman" w:hAnsi="Times New Roman" w:cs="Times New Roman"/>
          <w:b/>
          <w:noProof/>
          <w:sz w:val="28"/>
          <w:szCs w:val="28"/>
          <w:lang w:eastAsia="ru-RU"/>
        </w:rPr>
        <w:drawing>
          <wp:inline distT="0" distB="0" distL="0" distR="0" wp14:anchorId="70D610D0" wp14:editId="5F4FE895">
            <wp:extent cx="5227773" cy="377984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7773" cy="3779848"/>
                    </a:xfrm>
                    <a:prstGeom prst="rect">
                      <a:avLst/>
                    </a:prstGeom>
                  </pic:spPr>
                </pic:pic>
              </a:graphicData>
            </a:graphic>
          </wp:inline>
        </w:drawing>
      </w:r>
    </w:p>
    <w:p w14:paraId="4A5E694A" w14:textId="77777777" w:rsidR="0054467B" w:rsidRPr="00385988" w:rsidRDefault="00385988" w:rsidP="003134F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Romanian unemployment rate was fluctuating around 6</w:t>
      </w:r>
      <w:proofErr w:type="gramStart"/>
      <w:r>
        <w:rPr>
          <w:rFonts w:ascii="Times New Roman" w:hAnsi="Times New Roman" w:cs="Times New Roman"/>
          <w:sz w:val="28"/>
          <w:szCs w:val="28"/>
          <w:lang w:val="en-US"/>
        </w:rPr>
        <w:t>,5</w:t>
      </w:r>
      <w:proofErr w:type="gramEnd"/>
      <w:r>
        <w:rPr>
          <w:rFonts w:ascii="Times New Roman" w:hAnsi="Times New Roman" w:cs="Times New Roman"/>
          <w:sz w:val="28"/>
          <w:szCs w:val="28"/>
          <w:lang w:val="en-US"/>
        </w:rPr>
        <w:t xml:space="preserve">% until 2015. Then it showed the decreasing trend. </w:t>
      </w:r>
      <w:commentRangeEnd w:id="20"/>
      <w:r w:rsidR="00B45D11">
        <w:rPr>
          <w:rStyle w:val="a9"/>
        </w:rPr>
        <w:commentReference w:id="20"/>
      </w:r>
    </w:p>
    <w:p w14:paraId="22FA0F21" w14:textId="77777777" w:rsidR="003134F2" w:rsidRDefault="003134F2" w:rsidP="003134F2">
      <w:pPr>
        <w:spacing w:line="360" w:lineRule="auto"/>
        <w:rPr>
          <w:rFonts w:ascii="Times New Roman" w:hAnsi="Times New Roman" w:cs="Times New Roman"/>
          <w:b/>
          <w:sz w:val="28"/>
          <w:szCs w:val="28"/>
          <w:lang w:val="en-US"/>
        </w:rPr>
      </w:pPr>
    </w:p>
    <w:p w14:paraId="6E233742" w14:textId="77777777" w:rsidR="00AE191E" w:rsidRDefault="00AE191E" w:rsidP="00AE191E">
      <w:pPr>
        <w:spacing w:line="360" w:lineRule="auto"/>
        <w:rPr>
          <w:rFonts w:ascii="Times New Roman" w:hAnsi="Times New Roman" w:cs="Times New Roman"/>
          <w:b/>
          <w:sz w:val="28"/>
          <w:szCs w:val="28"/>
          <w:lang w:val="en-US"/>
        </w:rPr>
      </w:pPr>
      <w:r w:rsidRPr="00444B95">
        <w:rPr>
          <w:rFonts w:ascii="Times New Roman" w:hAnsi="Times New Roman" w:cs="Times New Roman"/>
          <w:b/>
          <w:sz w:val="28"/>
          <w:szCs w:val="28"/>
          <w:lang w:val="en-US"/>
        </w:rPr>
        <w:t>Test the assumption</w:t>
      </w:r>
    </w:p>
    <w:p w14:paraId="580BC9C0" w14:textId="77777777" w:rsidR="0091734D" w:rsidRPr="00871E55" w:rsidRDefault="0091734D" w:rsidP="0091734D">
      <w:pPr>
        <w:pStyle w:val="a5"/>
        <w:numPr>
          <w:ilvl w:val="0"/>
          <w:numId w:val="10"/>
        </w:numPr>
        <w:spacing w:line="360" w:lineRule="auto"/>
        <w:rPr>
          <w:rFonts w:ascii="Times New Roman" w:hAnsi="Times New Roman" w:cs="Times New Roman"/>
          <w:sz w:val="28"/>
          <w:szCs w:val="28"/>
          <w:lang w:val="uk-UA"/>
        </w:rPr>
      </w:pPr>
      <w:r>
        <w:rPr>
          <w:rFonts w:ascii="Times New Roman" w:hAnsi="Times New Roman" w:cs="Times New Roman"/>
          <w:sz w:val="28"/>
          <w:szCs w:val="28"/>
          <w:lang w:val="en-US"/>
        </w:rPr>
        <w:t>Ukraine</w:t>
      </w:r>
    </w:p>
    <w:p w14:paraId="57479E72" w14:textId="77777777" w:rsidR="003134F2" w:rsidRDefault="0091734D" w:rsidP="003134F2">
      <w:pPr>
        <w:spacing w:line="360" w:lineRule="auto"/>
        <w:rPr>
          <w:rFonts w:ascii="Times New Roman" w:hAnsi="Times New Roman" w:cs="Times New Roman"/>
          <w:b/>
          <w:sz w:val="28"/>
          <w:szCs w:val="28"/>
          <w:lang w:val="en-US"/>
        </w:rPr>
      </w:pPr>
      <w:r w:rsidRPr="00871E55">
        <w:rPr>
          <w:rFonts w:ascii="Times New Roman" w:hAnsi="Times New Roman" w:cs="Times New Roman"/>
          <w:b/>
          <w:noProof/>
          <w:sz w:val="28"/>
          <w:szCs w:val="28"/>
          <w:lang w:eastAsia="ru-RU"/>
        </w:rPr>
        <w:drawing>
          <wp:inline distT="0" distB="0" distL="0" distR="0" wp14:anchorId="666AA222" wp14:editId="23DADCAD">
            <wp:extent cx="5204911" cy="3292125"/>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4911" cy="3292125"/>
                    </a:xfrm>
                    <a:prstGeom prst="rect">
                      <a:avLst/>
                    </a:prstGeom>
                  </pic:spPr>
                </pic:pic>
              </a:graphicData>
            </a:graphic>
          </wp:inline>
        </w:drawing>
      </w:r>
    </w:p>
    <w:p w14:paraId="71965121" w14:textId="77777777" w:rsidR="0091734D" w:rsidRPr="0091734D" w:rsidRDefault="00C74A9B" w:rsidP="003134F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Coefficient on </w:t>
      </w:r>
      <w:proofErr w:type="gramStart"/>
      <w:r>
        <w:rPr>
          <w:rFonts w:ascii="Times New Roman" w:hAnsi="Times New Roman" w:cs="Times New Roman"/>
          <w:sz w:val="28"/>
          <w:szCs w:val="28"/>
          <w:lang w:val="en-US"/>
        </w:rPr>
        <w:t>log(</w:t>
      </w:r>
      <w:proofErr w:type="gramEnd"/>
      <w:r>
        <w:rPr>
          <w:rFonts w:ascii="Times New Roman" w:hAnsi="Times New Roman" w:cs="Times New Roman"/>
          <w:sz w:val="28"/>
          <w:szCs w:val="28"/>
          <w:lang w:val="en-US"/>
        </w:rPr>
        <w:t>ADPW) is statistically significant</w:t>
      </w:r>
      <w:r w:rsidR="00561281">
        <w:rPr>
          <w:rFonts w:ascii="Times New Roman" w:hAnsi="Times New Roman" w:cs="Times New Roman"/>
          <w:sz w:val="28"/>
          <w:szCs w:val="28"/>
          <w:lang w:val="en-US"/>
        </w:rPr>
        <w:t xml:space="preserve"> on 1% level</w:t>
      </w:r>
      <w:r>
        <w:rPr>
          <w:rFonts w:ascii="Times New Roman" w:hAnsi="Times New Roman" w:cs="Times New Roman"/>
          <w:sz w:val="28"/>
          <w:szCs w:val="28"/>
          <w:lang w:val="en-US"/>
        </w:rPr>
        <w:t xml:space="preserve"> and has negative sign. Sign </w:t>
      </w:r>
      <w:proofErr w:type="gramStart"/>
      <w:r>
        <w:rPr>
          <w:rFonts w:ascii="Times New Roman" w:hAnsi="Times New Roman" w:cs="Times New Roman"/>
          <w:sz w:val="28"/>
          <w:szCs w:val="28"/>
          <w:lang w:val="en-US"/>
        </w:rPr>
        <w:t>is expected</w:t>
      </w:r>
      <w:proofErr w:type="gramEnd"/>
      <w:r>
        <w:rPr>
          <w:rFonts w:ascii="Times New Roman" w:hAnsi="Times New Roman" w:cs="Times New Roman"/>
          <w:sz w:val="28"/>
          <w:szCs w:val="28"/>
          <w:lang w:val="en-US"/>
        </w:rPr>
        <w:t xml:space="preserve"> according to New Keynesian framework. We can’t interpret the coefficient on </w:t>
      </w:r>
      <w:proofErr w:type="gramStart"/>
      <w:r>
        <w:rPr>
          <w:rFonts w:ascii="Times New Roman" w:hAnsi="Times New Roman" w:cs="Times New Roman"/>
          <w:sz w:val="28"/>
          <w:szCs w:val="28"/>
          <w:lang w:val="en-US"/>
        </w:rPr>
        <w:t>log(</w:t>
      </w:r>
      <w:proofErr w:type="gramEnd"/>
      <w:r>
        <w:rPr>
          <w:rFonts w:ascii="Times New Roman" w:hAnsi="Times New Roman" w:cs="Times New Roman"/>
          <w:sz w:val="28"/>
          <w:szCs w:val="28"/>
          <w:lang w:val="en-US"/>
        </w:rPr>
        <w:t>ADPW)</w:t>
      </w:r>
      <w:r w:rsidR="00561281">
        <w:rPr>
          <w:rFonts w:ascii="Times New Roman" w:hAnsi="Times New Roman" w:cs="Times New Roman"/>
          <w:sz w:val="28"/>
          <w:szCs w:val="28"/>
          <w:lang w:val="en-US"/>
        </w:rPr>
        <w:t xml:space="preserve">, because we used Tobit model. </w:t>
      </w:r>
      <w:r>
        <w:rPr>
          <w:rFonts w:ascii="Times New Roman" w:hAnsi="Times New Roman" w:cs="Times New Roman"/>
          <w:sz w:val="28"/>
          <w:szCs w:val="28"/>
          <w:lang w:val="en-US"/>
        </w:rPr>
        <w:t xml:space="preserve"> </w:t>
      </w:r>
    </w:p>
    <w:p w14:paraId="2EB35766" w14:textId="77777777" w:rsidR="0091734D" w:rsidRPr="00871E55" w:rsidRDefault="0091734D" w:rsidP="0091734D">
      <w:pPr>
        <w:pStyle w:val="a5"/>
        <w:numPr>
          <w:ilvl w:val="0"/>
          <w:numId w:val="10"/>
        </w:numPr>
        <w:spacing w:line="360" w:lineRule="auto"/>
        <w:rPr>
          <w:rFonts w:ascii="Times New Roman" w:hAnsi="Times New Roman" w:cs="Times New Roman"/>
          <w:b/>
          <w:sz w:val="28"/>
          <w:szCs w:val="28"/>
          <w:lang w:val="en-US"/>
        </w:rPr>
      </w:pPr>
      <w:r>
        <w:rPr>
          <w:rFonts w:ascii="Times New Roman" w:hAnsi="Times New Roman" w:cs="Times New Roman"/>
          <w:sz w:val="28"/>
          <w:szCs w:val="28"/>
          <w:lang w:val="en-US"/>
        </w:rPr>
        <w:t>Poland</w:t>
      </w:r>
    </w:p>
    <w:p w14:paraId="312CBA00" w14:textId="77777777" w:rsidR="00561281" w:rsidRDefault="0091734D" w:rsidP="0091734D">
      <w:pPr>
        <w:spacing w:line="360" w:lineRule="auto"/>
        <w:rPr>
          <w:rFonts w:ascii="Times New Roman" w:hAnsi="Times New Roman" w:cs="Times New Roman"/>
          <w:b/>
          <w:sz w:val="28"/>
          <w:szCs w:val="28"/>
          <w:lang w:val="en-US"/>
        </w:rPr>
      </w:pPr>
      <w:r w:rsidRPr="003134F2">
        <w:rPr>
          <w:noProof/>
          <w:lang w:eastAsia="ru-RU"/>
        </w:rPr>
        <w:lastRenderedPageBreak/>
        <w:drawing>
          <wp:inline distT="0" distB="0" distL="0" distR="0" wp14:anchorId="1E50A906" wp14:editId="17710C4C">
            <wp:extent cx="5235394" cy="3276884"/>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5394" cy="3276884"/>
                    </a:xfrm>
                    <a:prstGeom prst="rect">
                      <a:avLst/>
                    </a:prstGeom>
                  </pic:spPr>
                </pic:pic>
              </a:graphicData>
            </a:graphic>
          </wp:inline>
        </w:drawing>
      </w:r>
    </w:p>
    <w:p w14:paraId="1BE85297" w14:textId="77777777" w:rsidR="0091734D" w:rsidRDefault="00561281" w:rsidP="0091734D">
      <w:pPr>
        <w:spacing w:line="360" w:lineRule="auto"/>
        <w:rPr>
          <w:rFonts w:ascii="Times New Roman" w:hAnsi="Times New Roman" w:cs="Times New Roman"/>
          <w:b/>
          <w:sz w:val="28"/>
          <w:szCs w:val="28"/>
          <w:lang w:val="en-US"/>
        </w:rPr>
      </w:pPr>
      <w:r>
        <w:rPr>
          <w:rFonts w:ascii="Times New Roman" w:hAnsi="Times New Roman" w:cs="Times New Roman"/>
          <w:sz w:val="28"/>
          <w:szCs w:val="28"/>
          <w:lang w:val="en-US"/>
        </w:rPr>
        <w:t xml:space="preserve">Coefficient on </w:t>
      </w:r>
      <w:proofErr w:type="gramStart"/>
      <w:r>
        <w:rPr>
          <w:rFonts w:ascii="Times New Roman" w:hAnsi="Times New Roman" w:cs="Times New Roman"/>
          <w:sz w:val="28"/>
          <w:szCs w:val="28"/>
          <w:lang w:val="en-US"/>
        </w:rPr>
        <w:t>log(</w:t>
      </w:r>
      <w:proofErr w:type="gramEnd"/>
      <w:r>
        <w:rPr>
          <w:rFonts w:ascii="Times New Roman" w:hAnsi="Times New Roman" w:cs="Times New Roman"/>
          <w:sz w:val="28"/>
          <w:szCs w:val="28"/>
          <w:lang w:val="en-US"/>
        </w:rPr>
        <w:t xml:space="preserve">ADPW) is statistically significant on 0.1% level and has negative sign. Sign </w:t>
      </w:r>
      <w:proofErr w:type="gramStart"/>
      <w:r>
        <w:rPr>
          <w:rFonts w:ascii="Times New Roman" w:hAnsi="Times New Roman" w:cs="Times New Roman"/>
          <w:sz w:val="28"/>
          <w:szCs w:val="28"/>
          <w:lang w:val="en-US"/>
        </w:rPr>
        <w:t>is expected</w:t>
      </w:r>
      <w:proofErr w:type="gramEnd"/>
      <w:r>
        <w:rPr>
          <w:rFonts w:ascii="Times New Roman" w:hAnsi="Times New Roman" w:cs="Times New Roman"/>
          <w:sz w:val="28"/>
          <w:szCs w:val="28"/>
          <w:lang w:val="en-US"/>
        </w:rPr>
        <w:t xml:space="preserve"> according to New Keynesian framework. We can’t interpret the coefficient on </w:t>
      </w:r>
      <w:proofErr w:type="gramStart"/>
      <w:r>
        <w:rPr>
          <w:rFonts w:ascii="Times New Roman" w:hAnsi="Times New Roman" w:cs="Times New Roman"/>
          <w:sz w:val="28"/>
          <w:szCs w:val="28"/>
          <w:lang w:val="en-US"/>
        </w:rPr>
        <w:t>log(</w:t>
      </w:r>
      <w:proofErr w:type="gramEnd"/>
      <w:r>
        <w:rPr>
          <w:rFonts w:ascii="Times New Roman" w:hAnsi="Times New Roman" w:cs="Times New Roman"/>
          <w:sz w:val="28"/>
          <w:szCs w:val="28"/>
          <w:lang w:val="en-US"/>
        </w:rPr>
        <w:t>ADPW), because we used Tobit model.</w:t>
      </w:r>
      <w:r w:rsidR="0091734D" w:rsidRPr="0091734D">
        <w:rPr>
          <w:rFonts w:ascii="Times New Roman" w:hAnsi="Times New Roman" w:cs="Times New Roman"/>
          <w:b/>
          <w:sz w:val="28"/>
          <w:szCs w:val="28"/>
          <w:lang w:val="en-US"/>
        </w:rPr>
        <w:br/>
      </w:r>
    </w:p>
    <w:p w14:paraId="3AB5345C" w14:textId="77777777" w:rsidR="0091734D" w:rsidRDefault="0091734D" w:rsidP="0091734D">
      <w:pPr>
        <w:pStyle w:val="a5"/>
        <w:numPr>
          <w:ilvl w:val="0"/>
          <w:numId w:val="10"/>
        </w:numPr>
        <w:spacing w:line="360" w:lineRule="auto"/>
        <w:rPr>
          <w:rFonts w:ascii="Times New Roman" w:hAnsi="Times New Roman" w:cs="Times New Roman"/>
          <w:sz w:val="28"/>
          <w:szCs w:val="28"/>
          <w:lang w:val="en-US"/>
        </w:rPr>
      </w:pPr>
      <w:r w:rsidRPr="0091734D">
        <w:rPr>
          <w:rFonts w:ascii="Times New Roman" w:hAnsi="Times New Roman" w:cs="Times New Roman"/>
          <w:sz w:val="28"/>
          <w:szCs w:val="28"/>
          <w:lang w:val="en-US"/>
        </w:rPr>
        <w:t>Romania</w:t>
      </w:r>
    </w:p>
    <w:p w14:paraId="54A68E87" w14:textId="77777777" w:rsidR="002C48F0" w:rsidRDefault="0091734D" w:rsidP="0091734D">
      <w:pPr>
        <w:spacing w:line="360" w:lineRule="auto"/>
        <w:rPr>
          <w:rFonts w:ascii="Times New Roman" w:hAnsi="Times New Roman" w:cs="Times New Roman"/>
          <w:sz w:val="28"/>
          <w:szCs w:val="28"/>
          <w:lang w:val="en-US"/>
        </w:rPr>
      </w:pPr>
      <w:r w:rsidRPr="003134F2">
        <w:rPr>
          <w:rFonts w:ascii="Times New Roman" w:hAnsi="Times New Roman" w:cs="Times New Roman"/>
          <w:b/>
          <w:noProof/>
          <w:sz w:val="28"/>
          <w:szCs w:val="28"/>
          <w:lang w:eastAsia="ru-RU"/>
        </w:rPr>
        <w:drawing>
          <wp:inline distT="0" distB="0" distL="0" distR="0" wp14:anchorId="66F16D2A" wp14:editId="56F5CEE1">
            <wp:extent cx="5197290" cy="3307367"/>
            <wp:effectExtent l="0" t="0" r="381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7290" cy="3307367"/>
                    </a:xfrm>
                    <a:prstGeom prst="rect">
                      <a:avLst/>
                    </a:prstGeom>
                  </pic:spPr>
                </pic:pic>
              </a:graphicData>
            </a:graphic>
          </wp:inline>
        </w:drawing>
      </w:r>
    </w:p>
    <w:p w14:paraId="14B6BA78" w14:textId="77777777" w:rsidR="002C48F0" w:rsidRDefault="00561281" w:rsidP="009173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Coefficient on </w:t>
      </w:r>
      <w:proofErr w:type="gramStart"/>
      <w:r>
        <w:rPr>
          <w:rFonts w:ascii="Times New Roman" w:hAnsi="Times New Roman" w:cs="Times New Roman"/>
          <w:sz w:val="28"/>
          <w:szCs w:val="28"/>
          <w:lang w:val="en-US"/>
        </w:rPr>
        <w:t>log(</w:t>
      </w:r>
      <w:proofErr w:type="gramEnd"/>
      <w:r>
        <w:rPr>
          <w:rFonts w:ascii="Times New Roman" w:hAnsi="Times New Roman" w:cs="Times New Roman"/>
          <w:sz w:val="28"/>
          <w:szCs w:val="28"/>
          <w:lang w:val="en-US"/>
        </w:rPr>
        <w:t xml:space="preserve">ADPW) is statistically significant on 1% level and has negative sign. Sign </w:t>
      </w:r>
      <w:proofErr w:type="gramStart"/>
      <w:r>
        <w:rPr>
          <w:rFonts w:ascii="Times New Roman" w:hAnsi="Times New Roman" w:cs="Times New Roman"/>
          <w:sz w:val="28"/>
          <w:szCs w:val="28"/>
          <w:lang w:val="en-US"/>
        </w:rPr>
        <w:t>is expected</w:t>
      </w:r>
      <w:proofErr w:type="gramEnd"/>
      <w:r>
        <w:rPr>
          <w:rFonts w:ascii="Times New Roman" w:hAnsi="Times New Roman" w:cs="Times New Roman"/>
          <w:sz w:val="28"/>
          <w:szCs w:val="28"/>
          <w:lang w:val="en-US"/>
        </w:rPr>
        <w:t xml:space="preserve"> according to New Keynesian framework. We can’t interpret the coefficient on </w:t>
      </w:r>
      <w:proofErr w:type="gramStart"/>
      <w:r>
        <w:rPr>
          <w:rFonts w:ascii="Times New Roman" w:hAnsi="Times New Roman" w:cs="Times New Roman"/>
          <w:sz w:val="28"/>
          <w:szCs w:val="28"/>
          <w:lang w:val="en-US"/>
        </w:rPr>
        <w:t>log(</w:t>
      </w:r>
      <w:proofErr w:type="gramEnd"/>
      <w:r>
        <w:rPr>
          <w:rFonts w:ascii="Times New Roman" w:hAnsi="Times New Roman" w:cs="Times New Roman"/>
          <w:sz w:val="28"/>
          <w:szCs w:val="28"/>
          <w:lang w:val="en-US"/>
        </w:rPr>
        <w:t>ADPW), because we used Tobit model.</w:t>
      </w:r>
    </w:p>
    <w:p w14:paraId="411C56E0" w14:textId="77777777" w:rsidR="006A0930" w:rsidRDefault="006A0930" w:rsidP="0091734D">
      <w:pPr>
        <w:spacing w:line="360" w:lineRule="auto"/>
        <w:rPr>
          <w:rFonts w:ascii="Times New Roman" w:hAnsi="Times New Roman" w:cs="Times New Roman"/>
          <w:sz w:val="28"/>
          <w:szCs w:val="28"/>
          <w:lang w:val="en-US"/>
        </w:rPr>
      </w:pPr>
    </w:p>
    <w:p w14:paraId="773D9B93" w14:textId="77777777" w:rsidR="002C48F0" w:rsidRDefault="006B0AFC" w:rsidP="0091734D">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Generally, </w:t>
      </w:r>
      <w:r w:rsidR="002C48F0">
        <w:rPr>
          <w:rFonts w:ascii="Times New Roman" w:hAnsi="Times New Roman" w:cs="Times New Roman"/>
          <w:sz w:val="28"/>
          <w:szCs w:val="28"/>
          <w:lang w:val="en-US"/>
        </w:rPr>
        <w:t>all the coefficients are statistically significant and have expected sign.</w:t>
      </w:r>
      <w:proofErr w:type="gramEnd"/>
      <w:r w:rsidR="002C48F0">
        <w:rPr>
          <w:rFonts w:ascii="Times New Roman" w:hAnsi="Times New Roman" w:cs="Times New Roman"/>
          <w:sz w:val="28"/>
          <w:szCs w:val="28"/>
          <w:lang w:val="en-US"/>
        </w:rPr>
        <w:t xml:space="preserve"> It allows </w:t>
      </w:r>
      <w:proofErr w:type="gramStart"/>
      <w:r w:rsidR="002C48F0">
        <w:rPr>
          <w:rFonts w:ascii="Times New Roman" w:hAnsi="Times New Roman" w:cs="Times New Roman"/>
          <w:sz w:val="28"/>
          <w:szCs w:val="28"/>
          <w:lang w:val="en-US"/>
        </w:rPr>
        <w:t>to say</w:t>
      </w:r>
      <w:proofErr w:type="gramEnd"/>
      <w:r w:rsidR="002C48F0">
        <w:rPr>
          <w:rFonts w:ascii="Times New Roman" w:hAnsi="Times New Roman" w:cs="Times New Roman"/>
          <w:sz w:val="28"/>
          <w:szCs w:val="28"/>
          <w:lang w:val="en-US"/>
        </w:rPr>
        <w:t xml:space="preserve"> that there is an empirical evidence of New Keynesian framework. Increasing in aggregate demand leads to decreasing of unemployment rate. </w:t>
      </w:r>
    </w:p>
    <w:p w14:paraId="11864C31" w14:textId="77777777" w:rsidR="0050418A" w:rsidRDefault="002C48F0" w:rsidP="0091734D">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Therefore, the model is valid instrument and </w:t>
      </w:r>
      <w:proofErr w:type="gramStart"/>
      <w:r>
        <w:rPr>
          <w:rFonts w:ascii="Times New Roman" w:hAnsi="Times New Roman" w:cs="Times New Roman"/>
          <w:sz w:val="28"/>
          <w:szCs w:val="28"/>
          <w:lang w:val="en-US"/>
        </w:rPr>
        <w:t>can be used</w:t>
      </w:r>
      <w:proofErr w:type="gramEnd"/>
      <w:r>
        <w:rPr>
          <w:rFonts w:ascii="Times New Roman" w:hAnsi="Times New Roman" w:cs="Times New Roman"/>
          <w:sz w:val="28"/>
          <w:szCs w:val="28"/>
          <w:lang w:val="en-US"/>
        </w:rPr>
        <w:t xml:space="preserve"> for forecasting.</w:t>
      </w:r>
    </w:p>
    <w:p w14:paraId="6825BBF4" w14:textId="77777777" w:rsidR="006B0AFC" w:rsidRDefault="0050418A" w:rsidP="0091734D">
      <w:pPr>
        <w:spacing w:line="360" w:lineRule="auto"/>
        <w:rPr>
          <w:rFonts w:ascii="Times New Roman" w:hAnsi="Times New Roman" w:cs="Times New Roman"/>
          <w:sz w:val="28"/>
          <w:szCs w:val="28"/>
          <w:lang w:val="en-US"/>
        </w:rPr>
      </w:pPr>
      <w:r w:rsidRPr="0050418A">
        <w:rPr>
          <w:rFonts w:ascii="Times New Roman" w:hAnsi="Times New Roman" w:cs="Times New Roman"/>
          <w:b/>
          <w:sz w:val="28"/>
          <w:szCs w:val="28"/>
          <w:lang w:val="en-US"/>
        </w:rPr>
        <w:t>How the model works in war?</w:t>
      </w:r>
      <w:r w:rsidR="002C48F0" w:rsidRPr="0050418A">
        <w:rPr>
          <w:rFonts w:ascii="Times New Roman" w:hAnsi="Times New Roman" w:cs="Times New Roman"/>
          <w:sz w:val="28"/>
          <w:szCs w:val="28"/>
          <w:lang w:val="en-US"/>
        </w:rPr>
        <w:t xml:space="preserve"> </w:t>
      </w:r>
    </w:p>
    <w:p w14:paraId="0AA87CC6" w14:textId="77777777" w:rsidR="002253A0" w:rsidRDefault="00450CCE" w:rsidP="00450CCE">
      <w:pPr>
        <w:spacing w:line="360" w:lineRule="auto"/>
        <w:rPr>
          <w:rFonts w:ascii="Times New Roman" w:hAnsi="Times New Roman" w:cs="Times New Roman"/>
          <w:sz w:val="28"/>
          <w:szCs w:val="28"/>
          <w:lang w:val="en-US"/>
        </w:rPr>
      </w:pPr>
      <w:r w:rsidRPr="00450CCE">
        <w:rPr>
          <w:rFonts w:ascii="Times New Roman" w:hAnsi="Times New Roman" w:cs="Times New Roman"/>
          <w:sz w:val="28"/>
          <w:szCs w:val="28"/>
          <w:lang w:val="en-US"/>
        </w:rPr>
        <w:t>It is important to compare the predicted unemployment rate of our model with the actual unemployment rate during wartime. These results will demonstrate the relevance of the model in accurately predicting unemployment during times of crisis.</w:t>
      </w:r>
      <w:r w:rsidR="006A0930">
        <w:rPr>
          <w:rFonts w:ascii="Times New Roman" w:hAnsi="Times New Roman" w:cs="Times New Roman"/>
          <w:sz w:val="28"/>
          <w:szCs w:val="28"/>
          <w:lang w:val="en-US"/>
        </w:rPr>
        <w:t xml:space="preserve"> </w:t>
      </w:r>
    </w:p>
    <w:p w14:paraId="7CC77871" w14:textId="77777777" w:rsidR="006844C7" w:rsidRDefault="006A0930" w:rsidP="00450CC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As it </w:t>
      </w:r>
      <w:proofErr w:type="gramStart"/>
      <w:r>
        <w:rPr>
          <w:rFonts w:ascii="Times New Roman" w:hAnsi="Times New Roman" w:cs="Times New Roman"/>
          <w:sz w:val="28"/>
          <w:szCs w:val="28"/>
          <w:lang w:val="en-US"/>
        </w:rPr>
        <w:t>was mentioned</w:t>
      </w:r>
      <w:proofErr w:type="gramEnd"/>
      <w:r>
        <w:rPr>
          <w:rFonts w:ascii="Times New Roman" w:hAnsi="Times New Roman" w:cs="Times New Roman"/>
          <w:sz w:val="28"/>
          <w:szCs w:val="28"/>
          <w:lang w:val="en-US"/>
        </w:rPr>
        <w:t xml:space="preserve"> earlier, we </w:t>
      </w:r>
      <w:r w:rsidR="00333340">
        <w:rPr>
          <w:rFonts w:ascii="Times New Roman" w:hAnsi="Times New Roman" w:cs="Times New Roman"/>
          <w:sz w:val="28"/>
          <w:szCs w:val="28"/>
          <w:lang w:val="en-US"/>
        </w:rPr>
        <w:t xml:space="preserve">should </w:t>
      </w:r>
      <w:r w:rsidR="006844C7">
        <w:rPr>
          <w:rFonts w:ascii="Times New Roman" w:hAnsi="Times New Roman" w:cs="Times New Roman"/>
          <w:sz w:val="28"/>
          <w:szCs w:val="28"/>
          <w:lang w:val="en-US"/>
        </w:rPr>
        <w:t>deal with some</w:t>
      </w:r>
      <w:r>
        <w:rPr>
          <w:rFonts w:ascii="Times New Roman" w:hAnsi="Times New Roman" w:cs="Times New Roman"/>
          <w:sz w:val="28"/>
          <w:szCs w:val="28"/>
          <w:lang w:val="en-US"/>
        </w:rPr>
        <w:t xml:space="preserve"> issues modeling </w:t>
      </w:r>
      <w:r w:rsidR="006844C7">
        <w:rPr>
          <w:rFonts w:ascii="Times New Roman" w:hAnsi="Times New Roman" w:cs="Times New Roman"/>
          <w:sz w:val="28"/>
          <w:szCs w:val="28"/>
          <w:lang w:val="en-US"/>
        </w:rPr>
        <w:t>UR during the war.</w:t>
      </w:r>
    </w:p>
    <w:p w14:paraId="0B646FF4" w14:textId="77777777" w:rsidR="006A0930" w:rsidRDefault="006844C7" w:rsidP="006844C7">
      <w:pPr>
        <w:pStyle w:val="a5"/>
        <w:numPr>
          <w:ilvl w:val="0"/>
          <w:numId w:val="10"/>
        </w:numPr>
        <w:spacing w:line="360" w:lineRule="auto"/>
        <w:rPr>
          <w:rFonts w:ascii="Times New Roman" w:hAnsi="Times New Roman" w:cs="Times New Roman"/>
          <w:sz w:val="28"/>
          <w:szCs w:val="28"/>
          <w:lang w:val="en-US"/>
        </w:rPr>
      </w:pPr>
      <w:r w:rsidRPr="006844C7">
        <w:rPr>
          <w:rFonts w:ascii="Times New Roman" w:hAnsi="Times New Roman" w:cs="Times New Roman"/>
          <w:sz w:val="28"/>
          <w:szCs w:val="28"/>
          <w:lang w:val="en-US"/>
        </w:rPr>
        <w:t xml:space="preserve">Absence of data   </w:t>
      </w:r>
      <w:r w:rsidR="00333340" w:rsidRPr="006844C7">
        <w:rPr>
          <w:rFonts w:ascii="Times New Roman" w:hAnsi="Times New Roman" w:cs="Times New Roman"/>
          <w:sz w:val="28"/>
          <w:szCs w:val="28"/>
          <w:lang w:val="en-US"/>
        </w:rPr>
        <w:t xml:space="preserve"> </w:t>
      </w:r>
    </w:p>
    <w:p w14:paraId="2727A282" w14:textId="77777777" w:rsidR="006844C7" w:rsidRDefault="006844C7" w:rsidP="006844C7">
      <w:pPr>
        <w:spacing w:line="360" w:lineRule="auto"/>
        <w:rPr>
          <w:rFonts w:ascii="Times New Roman" w:hAnsi="Times New Roman" w:cs="Times New Roman"/>
          <w:sz w:val="28"/>
          <w:szCs w:val="28"/>
          <w:lang w:val="en-US"/>
        </w:rPr>
      </w:pPr>
      <w:r w:rsidRPr="006844C7">
        <w:rPr>
          <w:rFonts w:ascii="Times New Roman" w:hAnsi="Times New Roman" w:cs="Times New Roman"/>
          <w:sz w:val="28"/>
          <w:szCs w:val="28"/>
          <w:lang w:val="en-US"/>
        </w:rPr>
        <w:t>The model requires only one input variable, denoted as ADPW. However, this variable is the result of dividing two economic variables, namely AD and TLF.</w:t>
      </w:r>
    </w:p>
    <w:p w14:paraId="369217EA" w14:textId="77777777" w:rsidR="00460DC2" w:rsidRDefault="00460DC2" w:rsidP="00460DC2">
      <w:p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Let’s</w:t>
      </w:r>
      <w:proofErr w:type="gramEnd"/>
      <w:r>
        <w:rPr>
          <w:rFonts w:ascii="Times New Roman" w:hAnsi="Times New Roman" w:cs="Times New Roman"/>
          <w:sz w:val="28"/>
          <w:szCs w:val="28"/>
          <w:lang w:val="en-US"/>
        </w:rPr>
        <w:t xml:space="preserve"> consider these variables separately.</w:t>
      </w:r>
    </w:p>
    <w:p w14:paraId="1DAC38D0" w14:textId="77777777" w:rsidR="00460DC2" w:rsidRDefault="00460DC2" w:rsidP="00460DC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We can make several assumptions about AD state during the war:</w:t>
      </w:r>
    </w:p>
    <w:p w14:paraId="730C3E01" w14:textId="77777777" w:rsidR="00325043" w:rsidRPr="00325043" w:rsidRDefault="001B5522" w:rsidP="00325043">
      <w:pPr>
        <w:pStyle w:val="a5"/>
        <w:numPr>
          <w:ilvl w:val="0"/>
          <w:numId w:val="13"/>
        </w:numPr>
        <w:spacing w:line="360" w:lineRule="auto"/>
        <w:rPr>
          <w:rFonts w:ascii="Times New Roman" w:hAnsi="Times New Roman" w:cs="Times New Roman"/>
          <w:sz w:val="28"/>
          <w:szCs w:val="28"/>
          <w:lang w:val="en-US"/>
        </w:rPr>
      </w:pPr>
      <w:r w:rsidRPr="00325043">
        <w:rPr>
          <w:rFonts w:ascii="Times New Roman" w:hAnsi="Times New Roman" w:cs="Times New Roman"/>
          <w:sz w:val="28"/>
          <w:szCs w:val="28"/>
          <w:lang w:val="en-US"/>
        </w:rPr>
        <w:t xml:space="preserve">We can assume that the aggregate demand (AD) in 2022 decreased similarly to the decrease </w:t>
      </w:r>
      <w:r w:rsidR="00335E80" w:rsidRPr="00325043">
        <w:rPr>
          <w:rFonts w:ascii="Times New Roman" w:hAnsi="Times New Roman" w:cs="Times New Roman"/>
          <w:sz w:val="28"/>
          <w:szCs w:val="28"/>
          <w:lang w:val="en-US"/>
        </w:rPr>
        <w:t xml:space="preserve">of AD </w:t>
      </w:r>
      <w:r w:rsidRPr="00325043">
        <w:rPr>
          <w:rFonts w:ascii="Times New Roman" w:hAnsi="Times New Roman" w:cs="Times New Roman"/>
          <w:sz w:val="28"/>
          <w:szCs w:val="28"/>
          <w:lang w:val="en-US"/>
        </w:rPr>
        <w:t>observed in 2020,</w:t>
      </w:r>
      <w:r w:rsidR="00335E80" w:rsidRPr="00325043">
        <w:rPr>
          <w:rFonts w:ascii="Times New Roman" w:hAnsi="Times New Roman" w:cs="Times New Roman"/>
          <w:sz w:val="28"/>
          <w:szCs w:val="28"/>
          <w:lang w:val="en-US"/>
        </w:rPr>
        <w:t xml:space="preserve"> w</w:t>
      </w:r>
      <w:r w:rsidR="003B264A" w:rsidRPr="00325043">
        <w:rPr>
          <w:rFonts w:ascii="Times New Roman" w:hAnsi="Times New Roman" w:cs="Times New Roman"/>
          <w:sz w:val="28"/>
          <w:szCs w:val="28"/>
          <w:lang w:val="en-US"/>
        </w:rPr>
        <w:t>ith an additional 30% recession</w:t>
      </w:r>
      <w:r w:rsidRPr="00325043">
        <w:rPr>
          <w:rFonts w:ascii="Times New Roman" w:hAnsi="Times New Roman" w:cs="Times New Roman"/>
          <w:sz w:val="28"/>
          <w:szCs w:val="28"/>
          <w:lang w:val="en-US"/>
        </w:rPr>
        <w:t>.</w:t>
      </w:r>
      <w:r w:rsidR="00325043" w:rsidRPr="009C5A4D">
        <w:rPr>
          <w:rFonts w:ascii="Times New Roman" w:hAnsi="Times New Roman" w:cs="Times New Roman"/>
          <w:sz w:val="28"/>
          <w:szCs w:val="28"/>
          <w:lang w:val="en-US"/>
        </w:rPr>
        <w:t xml:space="preserve"> </w:t>
      </w:r>
      <w:proofErr w:type="gramStart"/>
      <w:r w:rsidR="00325043" w:rsidRPr="00325043">
        <w:rPr>
          <w:rFonts w:ascii="Times New Roman" w:hAnsi="Times New Roman" w:cs="Times New Roman"/>
          <w:sz w:val="28"/>
          <w:szCs w:val="28"/>
          <w:lang w:val="en-US"/>
        </w:rPr>
        <w:t>2020</w:t>
      </w:r>
      <w:proofErr w:type="gramEnd"/>
      <w:r w:rsidR="00325043" w:rsidRPr="00325043">
        <w:rPr>
          <w:rFonts w:ascii="Times New Roman" w:hAnsi="Times New Roman" w:cs="Times New Roman"/>
          <w:sz w:val="28"/>
          <w:szCs w:val="28"/>
          <w:lang w:val="en-US"/>
        </w:rPr>
        <w:t xml:space="preserve"> was chosen as the base year because it marked the beginning of the COVID-19 pandemic, which caused huge economic shock, especially in AD. </w:t>
      </w:r>
    </w:p>
    <w:p w14:paraId="37B3A047" w14:textId="77777777" w:rsidR="00335E80" w:rsidRPr="00325043" w:rsidRDefault="00325043" w:rsidP="00325043">
      <w:pPr>
        <w:pStyle w:val="a5"/>
        <w:numPr>
          <w:ilvl w:val="0"/>
          <w:numId w:val="13"/>
        </w:numPr>
        <w:spacing w:line="360" w:lineRule="auto"/>
        <w:rPr>
          <w:rFonts w:ascii="Times New Roman" w:hAnsi="Times New Roman" w:cs="Times New Roman"/>
          <w:sz w:val="28"/>
          <w:szCs w:val="28"/>
          <w:lang w:val="en-US"/>
        </w:rPr>
      </w:pPr>
      <w:r w:rsidRPr="00325043">
        <w:rPr>
          <w:rFonts w:ascii="Times New Roman" w:hAnsi="Times New Roman" w:cs="Times New Roman"/>
          <w:sz w:val="28"/>
          <w:szCs w:val="28"/>
          <w:lang w:val="en-US"/>
        </w:rPr>
        <w:lastRenderedPageBreak/>
        <w:t xml:space="preserve"> </w:t>
      </w:r>
      <w:r w:rsidR="00335E80" w:rsidRPr="00325043">
        <w:rPr>
          <w:rFonts w:ascii="Times New Roman" w:hAnsi="Times New Roman" w:cs="Times New Roman"/>
          <w:sz w:val="28"/>
          <w:szCs w:val="28"/>
          <w:lang w:val="en-US"/>
        </w:rPr>
        <w:t xml:space="preserve">To estimate the AD for 2023, we can take the AD of 2022 and multiply it by the expected </w:t>
      </w:r>
      <w:r w:rsidR="003B264A" w:rsidRPr="00325043">
        <w:rPr>
          <w:rFonts w:ascii="Times New Roman" w:hAnsi="Times New Roman" w:cs="Times New Roman"/>
          <w:sz w:val="28"/>
          <w:szCs w:val="28"/>
          <w:lang w:val="en-US"/>
        </w:rPr>
        <w:t>growth</w:t>
      </w:r>
      <w:r w:rsidR="00335E80" w:rsidRPr="00325043">
        <w:rPr>
          <w:rFonts w:ascii="Times New Roman" w:hAnsi="Times New Roman" w:cs="Times New Roman"/>
          <w:sz w:val="28"/>
          <w:szCs w:val="28"/>
          <w:lang w:val="en-US"/>
        </w:rPr>
        <w:t xml:space="preserve"> in 2023</w:t>
      </w:r>
      <w:r w:rsidR="003B264A" w:rsidRPr="00325043">
        <w:rPr>
          <w:rFonts w:ascii="Times New Roman" w:hAnsi="Times New Roman" w:cs="Times New Roman"/>
          <w:sz w:val="28"/>
          <w:szCs w:val="28"/>
          <w:lang w:val="en-US"/>
        </w:rPr>
        <w:t xml:space="preserve"> of 3%</w:t>
      </w:r>
      <w:r w:rsidR="00335E80" w:rsidRPr="00325043">
        <w:rPr>
          <w:rFonts w:ascii="Times New Roman" w:hAnsi="Times New Roman" w:cs="Times New Roman"/>
          <w:sz w:val="28"/>
          <w:szCs w:val="28"/>
          <w:lang w:val="en-US"/>
        </w:rPr>
        <w:t>.</w:t>
      </w:r>
    </w:p>
    <w:p w14:paraId="01189DA3" w14:textId="77777777" w:rsidR="00335E80" w:rsidRPr="00335E80" w:rsidRDefault="005935A3" w:rsidP="00335E8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We can estimate TLF similarly subtracting number of workable refugees.</w:t>
      </w:r>
      <w:r w:rsidR="001A7894">
        <w:rPr>
          <w:rFonts w:ascii="Times New Roman" w:hAnsi="Times New Roman" w:cs="Times New Roman"/>
          <w:sz w:val="28"/>
          <w:szCs w:val="28"/>
          <w:lang w:val="en-US"/>
        </w:rPr>
        <w:t xml:space="preserve"> We assume number of labor force the same for 2022 and 2023 years.</w:t>
      </w:r>
      <w:r>
        <w:rPr>
          <w:rFonts w:ascii="Times New Roman" w:hAnsi="Times New Roman" w:cs="Times New Roman"/>
          <w:sz w:val="28"/>
          <w:szCs w:val="28"/>
          <w:lang w:val="en-US"/>
        </w:rPr>
        <w:t xml:space="preserve">  </w:t>
      </w:r>
    </w:p>
    <w:p w14:paraId="28642186" w14:textId="77777777" w:rsidR="00335E80" w:rsidRDefault="00335E80" w:rsidP="00335E80">
      <w:pPr>
        <w:pStyle w:val="a5"/>
        <w:numPr>
          <w:ilvl w:val="0"/>
          <w:numId w:val="1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War externalities </w:t>
      </w:r>
    </w:p>
    <w:p w14:paraId="2466EB13" w14:textId="77777777" w:rsidR="001A7894" w:rsidRDefault="005935A3" w:rsidP="005935A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Our model directly does not take into the account </w:t>
      </w:r>
      <w:r w:rsidR="00325043">
        <w:rPr>
          <w:rFonts w:ascii="Times New Roman" w:hAnsi="Times New Roman" w:cs="Times New Roman"/>
          <w:sz w:val="28"/>
          <w:szCs w:val="28"/>
          <w:lang w:val="en-US"/>
        </w:rPr>
        <w:t xml:space="preserve">all </w:t>
      </w:r>
      <w:r>
        <w:rPr>
          <w:rFonts w:ascii="Times New Roman" w:hAnsi="Times New Roman" w:cs="Times New Roman"/>
          <w:sz w:val="28"/>
          <w:szCs w:val="28"/>
          <w:lang w:val="en-US"/>
        </w:rPr>
        <w:t>war externalities that can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cause the deviation of modeled UR from actual UR. Such externalities are hard to capture</w:t>
      </w:r>
      <w:r w:rsidR="003B264A">
        <w:rPr>
          <w:rFonts w:ascii="Times New Roman" w:hAnsi="Times New Roman" w:cs="Times New Roman"/>
          <w:sz w:val="28"/>
          <w:szCs w:val="28"/>
          <w:lang w:val="en-US"/>
        </w:rPr>
        <w:t>, especially in case of absence of any economic data.</w:t>
      </w:r>
      <w:r>
        <w:rPr>
          <w:rFonts w:ascii="Times New Roman" w:hAnsi="Times New Roman" w:cs="Times New Roman"/>
          <w:sz w:val="28"/>
          <w:szCs w:val="28"/>
          <w:lang w:val="en-US"/>
        </w:rPr>
        <w:t xml:space="preserve">  </w:t>
      </w:r>
    </w:p>
    <w:p w14:paraId="1B54EB45" w14:textId="77777777" w:rsidR="001A7894" w:rsidRDefault="001A7894" w:rsidP="005935A3">
      <w:pPr>
        <w:spacing w:line="360" w:lineRule="auto"/>
        <w:rPr>
          <w:rFonts w:ascii="Times New Roman" w:hAnsi="Times New Roman" w:cs="Times New Roman"/>
          <w:b/>
          <w:sz w:val="28"/>
          <w:szCs w:val="28"/>
          <w:lang w:val="en-US"/>
        </w:rPr>
      </w:pPr>
      <w:r w:rsidRPr="001A7894">
        <w:rPr>
          <w:rFonts w:ascii="Times New Roman" w:hAnsi="Times New Roman" w:cs="Times New Roman"/>
          <w:b/>
          <w:sz w:val="28"/>
          <w:szCs w:val="28"/>
          <w:lang w:val="en-US"/>
        </w:rPr>
        <w:t>Estimation of TLF</w:t>
      </w:r>
    </w:p>
    <w:p w14:paraId="23D26A1B" w14:textId="77777777" w:rsidR="001A7894" w:rsidRDefault="001A7894" w:rsidP="005935A3">
      <w:pPr>
        <w:spacing w:line="360" w:lineRule="auto"/>
        <w:rPr>
          <w:rFonts w:ascii="Times New Roman" w:hAnsi="Times New Roman" w:cs="Times New Roman"/>
          <w:sz w:val="28"/>
          <w:szCs w:val="28"/>
          <w:lang w:val="en-US"/>
        </w:rPr>
      </w:pPr>
      <w:r w:rsidRPr="001A7894">
        <w:rPr>
          <w:rFonts w:ascii="Times New Roman" w:hAnsi="Times New Roman" w:cs="Times New Roman"/>
          <w:sz w:val="28"/>
          <w:szCs w:val="28"/>
          <w:lang w:val="en-US"/>
        </w:rPr>
        <w:t>Since February 24, 2022, when the large-scale Russo-Ukrainian war began, 9.3 million people have left Ukraine. However, 7.4 million Ukrainians have managed to return home. Currently, there are 2.1 million Ukrainian citizens abroad.</w:t>
      </w:r>
    </w:p>
    <w:p w14:paraId="5A3D5A32" w14:textId="77777777" w:rsidR="00AF7E98" w:rsidRDefault="001A7894" w:rsidP="00AF7E98">
      <w:pPr>
        <w:spacing w:line="360" w:lineRule="auto"/>
        <w:rPr>
          <w:rFonts w:ascii="Times New Roman" w:hAnsi="Times New Roman" w:cs="Times New Roman"/>
          <w:sz w:val="28"/>
          <w:szCs w:val="28"/>
          <w:lang w:val="en-US"/>
        </w:rPr>
      </w:pPr>
      <w:r w:rsidRPr="001A7894">
        <w:rPr>
          <w:rFonts w:ascii="Times New Roman" w:hAnsi="Times New Roman" w:cs="Times New Roman"/>
          <w:sz w:val="28"/>
          <w:szCs w:val="28"/>
          <w:lang w:val="en-US"/>
        </w:rPr>
        <w:t>In total, the proportion of children under 16 and adults over 60 in Ukraine is 37%, while the percentage of working-age adults is 63</w:t>
      </w:r>
      <w:r w:rsidR="00787A11">
        <w:rPr>
          <w:rFonts w:ascii="Times New Roman" w:hAnsi="Times New Roman" w:cs="Times New Roman"/>
          <w:sz w:val="28"/>
          <w:szCs w:val="28"/>
          <w:lang w:val="en-US"/>
        </w:rPr>
        <w:t>%</w:t>
      </w:r>
      <w:r w:rsidRPr="001A7894">
        <w:rPr>
          <w:rFonts w:ascii="Times New Roman" w:hAnsi="Times New Roman" w:cs="Times New Roman"/>
          <w:sz w:val="28"/>
          <w:szCs w:val="28"/>
          <w:lang w:val="en-US"/>
        </w:rPr>
        <w:t xml:space="preserve">. </w:t>
      </w:r>
      <w:proofErr w:type="gramStart"/>
      <w:r w:rsidRPr="001A7894">
        <w:rPr>
          <w:rFonts w:ascii="Times New Roman" w:hAnsi="Times New Roman" w:cs="Times New Roman"/>
          <w:sz w:val="28"/>
          <w:szCs w:val="28"/>
          <w:lang w:val="en-US"/>
        </w:rPr>
        <w:t>Let's</w:t>
      </w:r>
      <w:proofErr w:type="gramEnd"/>
      <w:r w:rsidRPr="001A7894">
        <w:rPr>
          <w:rFonts w:ascii="Times New Roman" w:hAnsi="Times New Roman" w:cs="Times New Roman"/>
          <w:sz w:val="28"/>
          <w:szCs w:val="28"/>
          <w:lang w:val="en-US"/>
        </w:rPr>
        <w:t xml:space="preserve"> assume that the same proportion applies among refugees, so the number of working-age refugees is</w:t>
      </w:r>
      <w:r w:rsidR="00AF7E98">
        <w:rPr>
          <w:rFonts w:ascii="Times New Roman" w:hAnsi="Times New Roman" w:cs="Times New Roman"/>
          <w:sz w:val="28"/>
          <w:szCs w:val="28"/>
          <w:lang w:val="en-US"/>
        </w:rPr>
        <w:t>:</w:t>
      </w:r>
      <w:r w:rsidRPr="001A7894">
        <w:rPr>
          <w:rFonts w:ascii="Times New Roman" w:hAnsi="Times New Roman" w:cs="Times New Roman"/>
          <w:sz w:val="28"/>
          <w:szCs w:val="28"/>
          <w:lang w:val="en-US"/>
        </w:rPr>
        <w:t xml:space="preserve"> </w:t>
      </w:r>
    </w:p>
    <w:p w14:paraId="7EBA2430" w14:textId="77777777" w:rsidR="001A7894" w:rsidRDefault="00787A11" w:rsidP="00AF7E98">
      <w:pPr>
        <w:spacing w:line="360" w:lineRule="auto"/>
        <w:jc w:val="center"/>
        <w:rPr>
          <w:rFonts w:ascii="Times New Roman" w:hAnsi="Times New Roman" w:cs="Times New Roman"/>
          <w:sz w:val="28"/>
          <w:szCs w:val="28"/>
          <w:lang w:val="en-US"/>
        </w:rPr>
      </w:pPr>
      <m:oMathPara>
        <m:oMath>
          <m:r>
            <w:rPr>
              <w:rFonts w:ascii="Cambria Math" w:hAnsi="Cambria Math" w:cs="Times New Roman"/>
              <w:sz w:val="28"/>
              <w:szCs w:val="28"/>
              <w:lang w:val="en-US"/>
            </w:rPr>
            <m:t>2 100 000*0.63% = 1 323 000</m:t>
          </m:r>
        </m:oMath>
      </m:oMathPara>
    </w:p>
    <w:p w14:paraId="460B3CE0" w14:textId="77777777" w:rsidR="001A7894" w:rsidRPr="001A7894" w:rsidRDefault="00A84F09" w:rsidP="001A7894">
      <w:pPr>
        <w:pStyle w:val="a6"/>
        <w:spacing w:before="0" w:beforeAutospacing="0" w:after="0" w:afterAutospacing="0"/>
        <w:rPr>
          <w:lang w:val="en-US"/>
        </w:rPr>
      </w:pPr>
      <w:hyperlink r:id="rId26" w:history="1">
        <w:r w:rsidR="001A7894" w:rsidRPr="001A7894">
          <w:rPr>
            <w:rStyle w:val="a3"/>
            <w:color w:val="1155CC"/>
            <w:shd w:val="clear" w:color="auto" w:fill="FFFFFF"/>
            <w:lang w:val="en-US"/>
          </w:rPr>
          <w:t>https://zakordon.24tv.ua/skilki-ukrayinskih-bizhentsiv-perebuvaye-za-kordonom-svizhi-dani_n2184464</w:t>
        </w:r>
      </w:hyperlink>
    </w:p>
    <w:p w14:paraId="382B2588" w14:textId="77777777" w:rsidR="00AF7E98" w:rsidRDefault="00AF7E98" w:rsidP="00787A11">
      <w:pPr>
        <w:spacing w:line="360" w:lineRule="auto"/>
        <w:jc w:val="center"/>
        <w:rPr>
          <w:rFonts w:ascii="Times New Roman" w:hAnsi="Times New Roman" w:cs="Times New Roman"/>
          <w:sz w:val="28"/>
          <w:szCs w:val="28"/>
          <w:lang w:val="en-US"/>
        </w:rPr>
      </w:pPr>
    </w:p>
    <w:p w14:paraId="6A4BA92C" w14:textId="77777777" w:rsidR="001A7894" w:rsidRDefault="001A7894" w:rsidP="00787A11">
      <w:pPr>
        <w:spacing w:line="360" w:lineRule="auto"/>
        <w:jc w:val="center"/>
        <w:rPr>
          <w:rFonts w:ascii="Times New Roman" w:eastAsiaTheme="minorEastAsia" w:hAnsi="Times New Roman" w:cs="Times New Roman"/>
          <w:sz w:val="28"/>
          <w:szCs w:val="28"/>
          <w:lang w:val="en-US"/>
        </w:rPr>
      </w:pPr>
      <w:r w:rsidRPr="001A7894">
        <w:rPr>
          <w:rFonts w:ascii="Times New Roman" w:hAnsi="Times New Roman" w:cs="Times New Roman"/>
          <w:sz w:val="28"/>
          <w:szCs w:val="28"/>
          <w:lang w:val="en-US"/>
        </w:rPr>
        <w:t>Before the war, the number o</w:t>
      </w:r>
      <w:r w:rsidR="007715E3">
        <w:rPr>
          <w:rFonts w:ascii="Times New Roman" w:hAnsi="Times New Roman" w:cs="Times New Roman"/>
          <w:sz w:val="28"/>
          <w:szCs w:val="28"/>
          <w:lang w:val="en-US"/>
        </w:rPr>
        <w:t xml:space="preserve">f working-age population was 20 285 </w:t>
      </w:r>
      <w:r w:rsidRPr="001A7894">
        <w:rPr>
          <w:rFonts w:ascii="Times New Roman" w:hAnsi="Times New Roman" w:cs="Times New Roman"/>
          <w:sz w:val="28"/>
          <w:szCs w:val="28"/>
          <w:lang w:val="en-US"/>
        </w:rPr>
        <w:t>701 individuals. If we subtract the number of refugees, the current work</w:t>
      </w:r>
      <w:r w:rsidR="00E910E6">
        <w:rPr>
          <w:rFonts w:ascii="Times New Roman" w:hAnsi="Times New Roman" w:cs="Times New Roman"/>
          <w:sz w:val="28"/>
          <w:szCs w:val="28"/>
          <w:lang w:val="en-US"/>
        </w:rPr>
        <w:t xml:space="preserve">ing-age population stands at </w:t>
      </w:r>
      <m:oMath>
        <m:r>
          <m:rPr>
            <m:sty m:val="p"/>
          </m:rPr>
          <w:rPr>
            <w:rFonts w:ascii="Cambria Math" w:hAnsi="Cambria Math" w:cs="Times New Roman"/>
            <w:sz w:val="28"/>
            <w:szCs w:val="28"/>
            <w:lang w:val="en-US"/>
          </w:rPr>
          <m:t>20 285 701-</m:t>
        </m:r>
        <m:r>
          <w:rPr>
            <w:rFonts w:ascii="Cambria Math" w:hAnsi="Cambria Math" w:cs="Times New Roman"/>
            <w:sz w:val="28"/>
            <w:szCs w:val="28"/>
            <w:lang w:val="en-US"/>
          </w:rPr>
          <m:t>1 323 000=</m:t>
        </m:r>
        <m:r>
          <m:rPr>
            <m:sty m:val="p"/>
          </m:rPr>
          <w:rPr>
            <w:rFonts w:ascii="Cambria Math" w:hAnsi="Cambria Math" w:cs="Times New Roman"/>
            <w:sz w:val="28"/>
            <w:szCs w:val="28"/>
            <w:lang w:val="en-US"/>
          </w:rPr>
          <m:t>18 962 701</m:t>
        </m:r>
      </m:oMath>
    </w:p>
    <w:p w14:paraId="73A5E3DC" w14:textId="77777777" w:rsidR="007715E3" w:rsidRPr="001A7894" w:rsidRDefault="007715E3" w:rsidP="007715E3">
      <w:pPr>
        <w:spacing w:line="360" w:lineRule="auto"/>
        <w:rPr>
          <w:rFonts w:ascii="Times New Roman" w:hAnsi="Times New Roman" w:cs="Times New Roman"/>
          <w:sz w:val="28"/>
          <w:szCs w:val="28"/>
          <w:lang w:val="en-US"/>
        </w:rPr>
      </w:pPr>
      <w:r>
        <w:rPr>
          <w:rFonts w:ascii="Times New Roman" w:eastAsiaTheme="minorEastAsia" w:hAnsi="Times New Roman" w:cs="Times New Roman"/>
          <w:sz w:val="28"/>
          <w:szCs w:val="28"/>
          <w:lang w:val="en-US"/>
        </w:rPr>
        <w:t xml:space="preserve">We subtract </w:t>
      </w:r>
      <w:r w:rsidR="00CF4773">
        <w:rPr>
          <w:rFonts w:ascii="Times New Roman" w:eastAsiaTheme="minorEastAsia" w:hAnsi="Times New Roman" w:cs="Times New Roman"/>
          <w:sz w:val="28"/>
          <w:szCs w:val="28"/>
          <w:lang w:val="en-US"/>
        </w:rPr>
        <w:t>working-age refuges</w:t>
      </w:r>
      <w:r w:rsidR="00BD196E">
        <w:rPr>
          <w:rFonts w:ascii="Times New Roman" w:eastAsiaTheme="minorEastAsia" w:hAnsi="Times New Roman" w:cs="Times New Roman"/>
          <w:sz w:val="28"/>
          <w:szCs w:val="28"/>
          <w:lang w:val="en-US"/>
        </w:rPr>
        <w:t xml:space="preserve"> and do not consider them while calculating UR, because they do not generate demand within Ukraine. </w:t>
      </w:r>
    </w:p>
    <w:p w14:paraId="3E2357D2" w14:textId="77777777" w:rsidR="001A7894" w:rsidRDefault="00753608" w:rsidP="005935A3">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Model predictions for </w:t>
      </w:r>
      <w:proofErr w:type="gramStart"/>
      <w:r>
        <w:rPr>
          <w:rFonts w:ascii="Times New Roman" w:hAnsi="Times New Roman" w:cs="Times New Roman"/>
          <w:b/>
          <w:sz w:val="28"/>
          <w:szCs w:val="28"/>
          <w:lang w:val="en-US"/>
        </w:rPr>
        <w:t>war-time</w:t>
      </w:r>
      <w:proofErr w:type="gramEnd"/>
      <w:r>
        <w:rPr>
          <w:rFonts w:ascii="Times New Roman" w:hAnsi="Times New Roman" w:cs="Times New Roman"/>
          <w:b/>
          <w:sz w:val="28"/>
          <w:szCs w:val="28"/>
          <w:lang w:val="en-US"/>
        </w:rPr>
        <w:t xml:space="preserve"> period (2022-2023)</w:t>
      </w:r>
    </w:p>
    <w:p w14:paraId="6CECF884" w14:textId="77777777" w:rsidR="00753608" w:rsidRPr="00DA0A53" w:rsidRDefault="00753608" w:rsidP="00753608">
      <w:pPr>
        <w:pStyle w:val="a5"/>
        <w:numPr>
          <w:ilvl w:val="0"/>
          <w:numId w:val="10"/>
        </w:numPr>
        <w:spacing w:line="360" w:lineRule="auto"/>
        <w:rPr>
          <w:rFonts w:ascii="Times New Roman" w:hAnsi="Times New Roman" w:cs="Times New Roman"/>
          <w:b/>
          <w:sz w:val="28"/>
          <w:szCs w:val="28"/>
          <w:lang w:val="en-US"/>
        </w:rPr>
      </w:pPr>
      <w:r>
        <w:rPr>
          <w:rFonts w:ascii="Times New Roman" w:hAnsi="Times New Roman" w:cs="Times New Roman"/>
          <w:sz w:val="28"/>
          <w:szCs w:val="28"/>
          <w:lang w:val="en-US"/>
        </w:rPr>
        <w:t>2022 year</w:t>
      </w:r>
    </w:p>
    <w:p w14:paraId="5A06C900" w14:textId="77777777" w:rsidR="00DA0A53" w:rsidRDefault="00DA0A53" w:rsidP="007715E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AD in 2022 year:</w:t>
      </w:r>
    </w:p>
    <w:p w14:paraId="5159F850" w14:textId="77777777" w:rsidR="00DA0A53" w:rsidRDefault="00DA0A53" w:rsidP="00DA0A53">
      <w:pPr>
        <w:spacing w:line="360" w:lineRule="auto"/>
        <w:ind w:left="360"/>
        <w:rPr>
          <w:rFonts w:ascii="Times New Roman" w:hAnsi="Times New Roman" w:cs="Times New Roman"/>
          <w:sz w:val="28"/>
          <w:szCs w:val="28"/>
          <w:lang w:val="en-US"/>
        </w:rPr>
      </w:pPr>
      <w:r w:rsidRPr="00DA0A53">
        <w:rPr>
          <w:rFonts w:ascii="Times New Roman" w:hAnsi="Times New Roman" w:cs="Times New Roman"/>
          <w:noProof/>
          <w:sz w:val="28"/>
          <w:szCs w:val="28"/>
          <w:lang w:eastAsia="ru-RU"/>
        </w:rPr>
        <w:drawing>
          <wp:inline distT="0" distB="0" distL="0" distR="0" wp14:anchorId="2F0E79C9" wp14:editId="5962EB03">
            <wp:extent cx="3284220" cy="13854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9091"/>
                    <a:stretch/>
                  </pic:blipFill>
                  <pic:spPr bwMode="auto">
                    <a:xfrm>
                      <a:off x="0" y="0"/>
                      <a:ext cx="3284505" cy="138558"/>
                    </a:xfrm>
                    <a:prstGeom prst="rect">
                      <a:avLst/>
                    </a:prstGeom>
                    <a:ln>
                      <a:noFill/>
                    </a:ln>
                    <a:extLst>
                      <a:ext uri="{53640926-AAD7-44D8-BBD7-CCE9431645EC}">
                        <a14:shadowObscured xmlns:a14="http://schemas.microsoft.com/office/drawing/2010/main"/>
                      </a:ext>
                    </a:extLst>
                  </pic:spPr>
                </pic:pic>
              </a:graphicData>
            </a:graphic>
          </wp:inline>
        </w:drawing>
      </w:r>
    </w:p>
    <w:p w14:paraId="039803CF" w14:textId="77777777" w:rsidR="00DA0A53" w:rsidRDefault="00DA0A53" w:rsidP="00DA0A53">
      <w:pPr>
        <w:spacing w:line="360" w:lineRule="auto"/>
        <w:ind w:left="360"/>
        <w:rPr>
          <w:rFonts w:ascii="Times New Roman" w:hAnsi="Times New Roman" w:cs="Times New Roman"/>
          <w:sz w:val="28"/>
          <w:szCs w:val="28"/>
          <w:lang w:val="en-US"/>
        </w:rPr>
      </w:pPr>
    </w:p>
    <w:p w14:paraId="79D6E181" w14:textId="77777777" w:rsidR="00DA0A53" w:rsidRDefault="00787A11" w:rsidP="007715E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TLF</w:t>
      </w:r>
      <w:r w:rsidR="00DA0A53">
        <w:rPr>
          <w:rFonts w:ascii="Times New Roman" w:hAnsi="Times New Roman" w:cs="Times New Roman"/>
          <w:sz w:val="28"/>
          <w:szCs w:val="28"/>
          <w:lang w:val="en-US"/>
        </w:rPr>
        <w:t xml:space="preserve"> in Ukraine in 2022 year:</w:t>
      </w:r>
    </w:p>
    <w:p w14:paraId="439612BD" w14:textId="77777777" w:rsidR="00DA0A53" w:rsidRPr="00DA0A53" w:rsidRDefault="00787A11" w:rsidP="00DA0A53">
      <w:pPr>
        <w:spacing w:line="360" w:lineRule="auto"/>
        <w:ind w:left="360"/>
        <w:rPr>
          <w:rFonts w:ascii="Times New Roman" w:hAnsi="Times New Roman" w:cs="Times New Roman"/>
          <w:sz w:val="28"/>
          <w:szCs w:val="28"/>
          <w:lang w:val="en-US"/>
        </w:rPr>
      </w:pPr>
      <w:r w:rsidRPr="00787A11">
        <w:rPr>
          <w:rFonts w:ascii="Times New Roman" w:hAnsi="Times New Roman" w:cs="Times New Roman"/>
          <w:noProof/>
          <w:sz w:val="28"/>
          <w:szCs w:val="28"/>
          <w:lang w:eastAsia="ru-RU"/>
        </w:rPr>
        <w:drawing>
          <wp:inline distT="0" distB="0" distL="0" distR="0" wp14:anchorId="42DEA782" wp14:editId="72CD02C3">
            <wp:extent cx="3627434" cy="167655"/>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7434" cy="167655"/>
                    </a:xfrm>
                    <a:prstGeom prst="rect">
                      <a:avLst/>
                    </a:prstGeom>
                  </pic:spPr>
                </pic:pic>
              </a:graphicData>
            </a:graphic>
          </wp:inline>
        </w:drawing>
      </w:r>
    </w:p>
    <w:p w14:paraId="6F59C6AE" w14:textId="77777777" w:rsidR="00DA0A53" w:rsidRPr="00DA0A53" w:rsidRDefault="00DA0A53" w:rsidP="007715E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Predicted UR:</w:t>
      </w:r>
    </w:p>
    <w:p w14:paraId="6228023C" w14:textId="77777777" w:rsidR="00753608" w:rsidRDefault="00753608" w:rsidP="00753608">
      <w:pPr>
        <w:spacing w:line="360" w:lineRule="auto"/>
        <w:ind w:left="360"/>
        <w:rPr>
          <w:rFonts w:ascii="Times New Roman" w:hAnsi="Times New Roman" w:cs="Times New Roman"/>
          <w:b/>
          <w:sz w:val="28"/>
          <w:szCs w:val="28"/>
          <w:lang w:val="en-US"/>
        </w:rPr>
      </w:pPr>
      <w:r w:rsidRPr="00753608">
        <w:rPr>
          <w:rFonts w:ascii="Times New Roman" w:hAnsi="Times New Roman" w:cs="Times New Roman"/>
          <w:b/>
          <w:noProof/>
          <w:sz w:val="28"/>
          <w:szCs w:val="28"/>
          <w:lang w:eastAsia="ru-RU"/>
        </w:rPr>
        <w:drawing>
          <wp:inline distT="0" distB="0" distL="0" distR="0" wp14:anchorId="3DEFD931" wp14:editId="356C0B70">
            <wp:extent cx="5174428" cy="640135"/>
            <wp:effectExtent l="0" t="0" r="762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4428" cy="640135"/>
                    </a:xfrm>
                    <a:prstGeom prst="rect">
                      <a:avLst/>
                    </a:prstGeom>
                  </pic:spPr>
                </pic:pic>
              </a:graphicData>
            </a:graphic>
          </wp:inline>
        </w:drawing>
      </w:r>
    </w:p>
    <w:p w14:paraId="33EAAFE8" w14:textId="77777777" w:rsidR="00E00F92" w:rsidRPr="00E00F92" w:rsidRDefault="00DA0A53" w:rsidP="007715E3">
      <w:pPr>
        <w:spacing w:line="360" w:lineRule="auto"/>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According to NBU </w:t>
      </w:r>
      <w:r w:rsidR="00A84F09">
        <w:fldChar w:fldCharType="begin"/>
      </w:r>
      <w:r w:rsidR="00A84F09" w:rsidRPr="00A84F09">
        <w:rPr>
          <w:lang w:val="en-US"/>
          <w:rPrChange w:id="21" w:author="Don4ik" w:date="2023-06-19T15:19:00Z">
            <w:rPr/>
          </w:rPrChange>
        </w:rPr>
        <w:instrText xml:space="preserve"> HYPERLINK "https://www.epravda.com.ua/rus/news/2023/01/17/696057/index.amp" </w:instrText>
      </w:r>
      <w:r w:rsidR="00A84F09">
        <w:fldChar w:fldCharType="separate"/>
      </w:r>
      <w:r w:rsidRPr="00DA0A53">
        <w:rPr>
          <w:rStyle w:val="a3"/>
          <w:rFonts w:ascii="Times New Roman" w:hAnsi="Times New Roman" w:cs="Times New Roman"/>
          <w:sz w:val="28"/>
          <w:szCs w:val="28"/>
          <w:lang w:val="en-US"/>
        </w:rPr>
        <w:t>statistics</w:t>
      </w:r>
      <w:r w:rsidR="00A84F09">
        <w:rPr>
          <w:rStyle w:val="a3"/>
          <w:rFonts w:ascii="Times New Roman" w:hAnsi="Times New Roman" w:cs="Times New Roman"/>
          <w:sz w:val="28"/>
          <w:szCs w:val="28"/>
          <w:lang w:val="en-US"/>
        </w:rPr>
        <w:fldChar w:fldCharType="end"/>
      </w:r>
      <w:r w:rsidR="00D75B8E">
        <w:rPr>
          <w:rFonts w:ascii="Times New Roman" w:hAnsi="Times New Roman" w:cs="Times New Roman"/>
          <w:sz w:val="28"/>
          <w:szCs w:val="28"/>
          <w:lang w:val="en-US"/>
        </w:rPr>
        <w:t xml:space="preserve"> in 2022 year</w:t>
      </w:r>
      <w:r w:rsidR="00907ABD">
        <w:rPr>
          <w:rFonts w:ascii="Times New Roman" w:hAnsi="Times New Roman" w:cs="Times New Roman"/>
          <w:sz w:val="28"/>
          <w:szCs w:val="28"/>
          <w:lang w:val="en-US"/>
        </w:rPr>
        <w:t>, 3.</w:t>
      </w:r>
      <w:r w:rsidR="00E910E6">
        <w:rPr>
          <w:rFonts w:ascii="Times New Roman" w:hAnsi="Times New Roman" w:cs="Times New Roman"/>
          <w:sz w:val="28"/>
          <w:szCs w:val="28"/>
          <w:lang w:val="en-US"/>
        </w:rPr>
        <w:t>2</w:t>
      </w:r>
      <w:r>
        <w:rPr>
          <w:rFonts w:ascii="Times New Roman" w:hAnsi="Times New Roman" w:cs="Times New Roman"/>
          <w:sz w:val="28"/>
          <w:szCs w:val="28"/>
          <w:lang w:val="en-US"/>
        </w:rPr>
        <w:t xml:space="preserve"> million people searched for work within Ukraine. Unemployment rate </w:t>
      </w:r>
      <w:r w:rsidR="000A41C7">
        <w:rPr>
          <w:rFonts w:ascii="Times New Roman" w:eastAsiaTheme="minorEastAsia" w:hAnsi="Times New Roman" w:cs="Times New Roman"/>
          <w:sz w:val="28"/>
          <w:szCs w:val="28"/>
          <w:lang w:val="en-US"/>
        </w:rPr>
        <w:t xml:space="preserve">without taking into the account refuges </w:t>
      </w:r>
      <w:r>
        <w:rPr>
          <w:rFonts w:ascii="Times New Roman" w:hAnsi="Times New Roman" w:cs="Times New Roman"/>
          <w:sz w:val="28"/>
          <w:szCs w:val="28"/>
          <w:lang w:val="en-US"/>
        </w:rPr>
        <w:t xml:space="preserve">equals </w:t>
      </w:r>
      <w:proofErr w:type="gramStart"/>
      <w:r w:rsidR="00787A11">
        <w:rPr>
          <w:rFonts w:ascii="Times New Roman" w:hAnsi="Times New Roman" w:cs="Times New Roman"/>
          <w:sz w:val="28"/>
          <w:szCs w:val="28"/>
          <w:lang w:val="en-US"/>
        </w:rPr>
        <w:t>to</w:t>
      </w:r>
      <w:proofErr w:type="gramEnd"/>
      <w:r w:rsidR="000A41C7">
        <w:rPr>
          <w:rFonts w:ascii="Times New Roman" w:hAnsi="Times New Roman" w:cs="Times New Roman"/>
          <w:sz w:val="28"/>
          <w:szCs w:val="28"/>
          <w:lang w:val="en-US"/>
        </w:rPr>
        <w:t>:</w:t>
      </w:r>
      <w:r w:rsidR="00787A11">
        <w:rPr>
          <w:rFonts w:ascii="Times New Roman" w:hAnsi="Times New Roman" w:cs="Times New Roman"/>
          <w:sz w:val="28"/>
          <w:szCs w:val="28"/>
          <w:lang w:val="en-US"/>
        </w:rPr>
        <w:t xml:space="preserve"> </w:t>
      </w:r>
    </w:p>
    <w:p w14:paraId="4D6B37A3" w14:textId="77777777" w:rsidR="00DA0A53" w:rsidRDefault="00A84F09" w:rsidP="00787A11">
      <w:pPr>
        <w:spacing w:line="360" w:lineRule="auto"/>
        <w:ind w:left="360"/>
        <w:jc w:val="center"/>
        <w:rPr>
          <w:rFonts w:ascii="Times New Roman" w:eastAsiaTheme="minorEastAsia" w:hAnsi="Times New Roman" w:cs="Times New Roman"/>
          <w:sz w:val="28"/>
          <w:szCs w:val="28"/>
          <w:lang w:val="en-US"/>
        </w:rPr>
      </w:pPr>
      <m:oMath>
        <m:f>
          <m:fPr>
            <m:ctrlPr>
              <w:rPr>
                <w:rFonts w:ascii="Cambria Math" w:hAnsi="Cambria Math" w:cs="Times New Roman"/>
                <w:i/>
                <w:sz w:val="28"/>
                <w:szCs w:val="28"/>
                <w:lang w:val="en-US"/>
              </w:rPr>
            </m:ctrlPr>
          </m:fPr>
          <m:num>
            <m:r>
              <w:rPr>
                <w:rFonts w:ascii="Cambria Math" w:hAnsi="Cambria Math" w:cs="Times New Roman"/>
                <w:sz w:val="28"/>
                <w:szCs w:val="28"/>
                <w:lang w:val="en-US"/>
              </w:rPr>
              <m:t>3 200 000</m:t>
            </m:r>
          </m:num>
          <m:den>
            <m:r>
              <w:rPr>
                <w:rFonts w:ascii="Cambria Math" w:hAnsi="Cambria Math" w:cs="Times New Roman"/>
                <w:sz w:val="28"/>
                <w:szCs w:val="28"/>
                <w:lang w:val="en-US"/>
              </w:rPr>
              <m:t>18 962 701</m:t>
            </m:r>
          </m:den>
        </m:f>
        <m:r>
          <w:rPr>
            <w:rFonts w:ascii="Cambria Math" w:hAnsi="Cambria Math" w:cs="Times New Roman"/>
            <w:sz w:val="28"/>
            <w:szCs w:val="28"/>
            <w:lang w:val="en-US"/>
          </w:rPr>
          <m:t>*100%=16,87</m:t>
        </m:r>
      </m:oMath>
      <w:r w:rsidR="00787A11">
        <w:rPr>
          <w:rFonts w:ascii="Times New Roman" w:eastAsiaTheme="minorEastAsia" w:hAnsi="Times New Roman" w:cs="Times New Roman"/>
          <w:sz w:val="28"/>
          <w:szCs w:val="28"/>
          <w:lang w:val="en-US"/>
        </w:rPr>
        <w:t>%</w:t>
      </w:r>
    </w:p>
    <w:p w14:paraId="254258AF" w14:textId="77777777" w:rsidR="007824CE" w:rsidRDefault="00907ABD" w:rsidP="007715E3">
      <w:pPr>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M</w:t>
      </w:r>
      <w:r w:rsidR="000A41C7">
        <w:rPr>
          <w:rFonts w:ascii="Times New Roman" w:eastAsiaTheme="minorEastAsia" w:hAnsi="Times New Roman" w:cs="Times New Roman"/>
          <w:sz w:val="28"/>
          <w:szCs w:val="28"/>
          <w:lang w:val="en-US"/>
        </w:rPr>
        <w:t>odel prediction</w:t>
      </w:r>
      <w:r w:rsidRPr="00907ABD">
        <w:rPr>
          <w:rFonts w:ascii="Times New Roman" w:eastAsiaTheme="minorEastAsia" w:hAnsi="Times New Roman" w:cs="Times New Roman"/>
          <w:sz w:val="28"/>
          <w:szCs w:val="28"/>
          <w:lang w:val="en-US"/>
        </w:rPr>
        <w:t xml:space="preserve"> </w:t>
      </w:r>
      <w:r w:rsidR="00E910E6">
        <w:rPr>
          <w:rFonts w:ascii="Times New Roman" w:eastAsiaTheme="minorEastAsia" w:hAnsi="Times New Roman" w:cs="Times New Roman"/>
          <w:sz w:val="28"/>
          <w:szCs w:val="28"/>
          <w:lang w:val="en-US"/>
        </w:rPr>
        <w:t>differs fr</w:t>
      </w:r>
      <w:r w:rsidR="000A41C7">
        <w:rPr>
          <w:rFonts w:ascii="Times New Roman" w:eastAsiaTheme="minorEastAsia" w:hAnsi="Times New Roman" w:cs="Times New Roman"/>
          <w:sz w:val="28"/>
          <w:szCs w:val="28"/>
          <w:lang w:val="en-US"/>
        </w:rPr>
        <w:t>om real unemployment rate without taking into the account refuges</w:t>
      </w:r>
      <w:r w:rsidR="00E910E6">
        <w:rPr>
          <w:rFonts w:ascii="Times New Roman" w:eastAsiaTheme="minorEastAsia" w:hAnsi="Times New Roman" w:cs="Times New Roman"/>
          <w:sz w:val="28"/>
          <w:szCs w:val="28"/>
          <w:lang w:val="en-US"/>
        </w:rPr>
        <w:t xml:space="preserve"> on</w:t>
      </w:r>
      <w:r w:rsidR="000A41C7">
        <w:rPr>
          <w:rFonts w:ascii="Times New Roman" w:eastAsiaTheme="minorEastAsia" w:hAnsi="Times New Roman" w:cs="Times New Roman"/>
          <w:sz w:val="28"/>
          <w:szCs w:val="28"/>
          <w:lang w:val="en-US"/>
        </w:rPr>
        <w:t>:</w:t>
      </w:r>
    </w:p>
    <w:p w14:paraId="7D50FDB3" w14:textId="77777777" w:rsidR="00E910E6" w:rsidRPr="00185E5A" w:rsidRDefault="00E910E6" w:rsidP="00E910E6">
      <w:pPr>
        <w:spacing w:line="360" w:lineRule="auto"/>
        <w:ind w:left="360"/>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16.87%-9.72%=7,15%</m:t>
          </m:r>
        </m:oMath>
      </m:oMathPara>
    </w:p>
    <w:p w14:paraId="2721AAD9" w14:textId="77777777" w:rsidR="00D75B8E" w:rsidRDefault="00D75B8E" w:rsidP="00D75B8E">
      <w:pPr>
        <w:pStyle w:val="a5"/>
        <w:numPr>
          <w:ilvl w:val="0"/>
          <w:numId w:val="1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2023 year</w:t>
      </w:r>
    </w:p>
    <w:p w14:paraId="51A4132F" w14:textId="77777777" w:rsidR="00D75B8E" w:rsidRPr="00D75B8E" w:rsidRDefault="00D75B8E" w:rsidP="007715E3">
      <w:pPr>
        <w:spacing w:line="360" w:lineRule="auto"/>
        <w:rPr>
          <w:rFonts w:ascii="Times New Roman" w:hAnsi="Times New Roman" w:cs="Times New Roman"/>
          <w:sz w:val="28"/>
          <w:szCs w:val="28"/>
          <w:lang w:val="en-US"/>
        </w:rPr>
      </w:pPr>
      <w:r w:rsidRPr="00D75B8E">
        <w:rPr>
          <w:rFonts w:ascii="Times New Roman" w:hAnsi="Times New Roman" w:cs="Times New Roman"/>
          <w:sz w:val="28"/>
          <w:szCs w:val="28"/>
          <w:lang w:val="en-US"/>
        </w:rPr>
        <w:t>AD in 202</w:t>
      </w:r>
      <w:r>
        <w:rPr>
          <w:rFonts w:ascii="Times New Roman" w:hAnsi="Times New Roman" w:cs="Times New Roman"/>
          <w:sz w:val="28"/>
          <w:szCs w:val="28"/>
          <w:lang w:val="en-US"/>
        </w:rPr>
        <w:t>3</w:t>
      </w:r>
      <w:r w:rsidRPr="00D75B8E">
        <w:rPr>
          <w:rFonts w:ascii="Times New Roman" w:hAnsi="Times New Roman" w:cs="Times New Roman"/>
          <w:sz w:val="28"/>
          <w:szCs w:val="28"/>
          <w:lang w:val="en-US"/>
        </w:rPr>
        <w:t xml:space="preserve"> year:</w:t>
      </w:r>
    </w:p>
    <w:p w14:paraId="1E80CF70" w14:textId="77777777" w:rsidR="00D75B8E" w:rsidRDefault="00D75B8E" w:rsidP="00D75B8E">
      <w:pPr>
        <w:spacing w:line="360" w:lineRule="auto"/>
        <w:ind w:left="360"/>
        <w:rPr>
          <w:rFonts w:ascii="Times New Roman" w:hAnsi="Times New Roman" w:cs="Times New Roman"/>
          <w:sz w:val="28"/>
          <w:szCs w:val="28"/>
          <w:lang w:val="en-US"/>
        </w:rPr>
      </w:pPr>
      <w:r w:rsidRPr="00D75B8E">
        <w:rPr>
          <w:rFonts w:ascii="Times New Roman" w:hAnsi="Times New Roman" w:cs="Times New Roman"/>
          <w:noProof/>
          <w:sz w:val="28"/>
          <w:szCs w:val="28"/>
          <w:lang w:eastAsia="ru-RU"/>
        </w:rPr>
        <w:drawing>
          <wp:inline distT="0" distB="0" distL="0" distR="0" wp14:anchorId="0CFF8AFA" wp14:editId="428350A4">
            <wp:extent cx="2766300" cy="11431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6300" cy="114310"/>
                    </a:xfrm>
                    <a:prstGeom prst="rect">
                      <a:avLst/>
                    </a:prstGeom>
                  </pic:spPr>
                </pic:pic>
              </a:graphicData>
            </a:graphic>
          </wp:inline>
        </w:drawing>
      </w:r>
    </w:p>
    <w:p w14:paraId="4EA2BB9A" w14:textId="77777777" w:rsidR="00D75B8E" w:rsidRDefault="00787A11" w:rsidP="007715E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TLF</w:t>
      </w:r>
      <w:r w:rsidR="00D75B8E">
        <w:rPr>
          <w:rFonts w:ascii="Times New Roman" w:hAnsi="Times New Roman" w:cs="Times New Roman"/>
          <w:sz w:val="28"/>
          <w:szCs w:val="28"/>
          <w:lang w:val="en-US"/>
        </w:rPr>
        <w:t xml:space="preserve"> in Ukraine in 2022 year:</w:t>
      </w:r>
    </w:p>
    <w:p w14:paraId="5403DA76" w14:textId="77777777" w:rsidR="00D75B8E" w:rsidRDefault="00787A11" w:rsidP="00D75B8E">
      <w:pPr>
        <w:spacing w:line="360" w:lineRule="auto"/>
        <w:ind w:left="360"/>
        <w:rPr>
          <w:rFonts w:ascii="Times New Roman" w:hAnsi="Times New Roman" w:cs="Times New Roman"/>
          <w:sz w:val="28"/>
          <w:szCs w:val="28"/>
          <w:lang w:val="en-US"/>
        </w:rPr>
      </w:pPr>
      <w:r w:rsidRPr="00787A11">
        <w:rPr>
          <w:rFonts w:ascii="Times New Roman" w:hAnsi="Times New Roman" w:cs="Times New Roman"/>
          <w:noProof/>
          <w:sz w:val="28"/>
          <w:szCs w:val="28"/>
          <w:lang w:eastAsia="ru-RU"/>
        </w:rPr>
        <w:drawing>
          <wp:inline distT="0" distB="0" distL="0" distR="0" wp14:anchorId="42B989C8" wp14:editId="62E78E34">
            <wp:extent cx="2636748" cy="129551"/>
            <wp:effectExtent l="0" t="0" r="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36748" cy="129551"/>
                    </a:xfrm>
                    <a:prstGeom prst="rect">
                      <a:avLst/>
                    </a:prstGeom>
                  </pic:spPr>
                </pic:pic>
              </a:graphicData>
            </a:graphic>
          </wp:inline>
        </w:drawing>
      </w:r>
    </w:p>
    <w:p w14:paraId="32E0C0B4" w14:textId="77777777" w:rsidR="00D75B8E" w:rsidRDefault="00D75B8E" w:rsidP="007715E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Predicted UR:</w:t>
      </w:r>
    </w:p>
    <w:p w14:paraId="734D7914" w14:textId="77777777" w:rsidR="00D75B8E" w:rsidRDefault="00D75B8E" w:rsidP="00D75B8E">
      <w:pPr>
        <w:spacing w:line="360" w:lineRule="auto"/>
        <w:ind w:left="360"/>
        <w:rPr>
          <w:rFonts w:ascii="Times New Roman" w:hAnsi="Times New Roman" w:cs="Times New Roman"/>
          <w:sz w:val="28"/>
          <w:szCs w:val="28"/>
          <w:lang w:val="en-US"/>
        </w:rPr>
      </w:pPr>
      <w:r w:rsidRPr="00D75B8E">
        <w:rPr>
          <w:rFonts w:ascii="Times New Roman" w:hAnsi="Times New Roman" w:cs="Times New Roman"/>
          <w:noProof/>
          <w:sz w:val="28"/>
          <w:szCs w:val="28"/>
          <w:lang w:eastAsia="ru-RU"/>
        </w:rPr>
        <w:drawing>
          <wp:inline distT="0" distB="0" distL="0" distR="0" wp14:anchorId="684744D8" wp14:editId="1128F826">
            <wp:extent cx="5174428" cy="640135"/>
            <wp:effectExtent l="0" t="0" r="762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4428" cy="640135"/>
                    </a:xfrm>
                    <a:prstGeom prst="rect">
                      <a:avLst/>
                    </a:prstGeom>
                  </pic:spPr>
                </pic:pic>
              </a:graphicData>
            </a:graphic>
          </wp:inline>
        </w:drawing>
      </w:r>
    </w:p>
    <w:p w14:paraId="7E2ADD3D" w14:textId="77777777" w:rsidR="00907ABD" w:rsidRDefault="00907ABD" w:rsidP="007715E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According to</w:t>
      </w:r>
      <w:r w:rsidR="00787A11">
        <w:rPr>
          <w:rFonts w:ascii="Times New Roman" w:hAnsi="Times New Roman" w:cs="Times New Roman"/>
          <w:sz w:val="28"/>
          <w:szCs w:val="28"/>
          <w:lang w:val="en-US"/>
        </w:rPr>
        <w:t xml:space="preserve"> new</w:t>
      </w:r>
      <w:r>
        <w:rPr>
          <w:rFonts w:ascii="Times New Roman" w:hAnsi="Times New Roman" w:cs="Times New Roman"/>
          <w:sz w:val="28"/>
          <w:szCs w:val="28"/>
          <w:lang w:val="en-US"/>
        </w:rPr>
        <w:t xml:space="preserve"> NBU </w:t>
      </w:r>
      <w:hyperlink r:id="rId33" w:history="1">
        <w:r w:rsidRPr="00DA0A53">
          <w:rPr>
            <w:rStyle w:val="a3"/>
            <w:rFonts w:ascii="Times New Roman" w:hAnsi="Times New Roman" w:cs="Times New Roman"/>
            <w:sz w:val="28"/>
            <w:szCs w:val="28"/>
            <w:lang w:val="en-US"/>
          </w:rPr>
          <w:t>statistics</w:t>
        </w:r>
      </w:hyperlink>
      <w:r>
        <w:rPr>
          <w:rFonts w:ascii="Times New Roman" w:hAnsi="Times New Roman" w:cs="Times New Roman"/>
          <w:sz w:val="28"/>
          <w:szCs w:val="28"/>
          <w:lang w:val="en-US"/>
        </w:rPr>
        <w:t xml:space="preserve"> in 2023 year, 2.0 million people searched for work within Ukraine. Unemployment rate within the country equals</w:t>
      </w:r>
      <w:r w:rsidR="00787A11">
        <w:rPr>
          <w:rFonts w:ascii="Times New Roman" w:hAnsi="Times New Roman" w:cs="Times New Roman"/>
          <w:sz w:val="28"/>
          <w:szCs w:val="28"/>
          <w:lang w:val="en-US"/>
        </w:rPr>
        <w:t xml:space="preserve"> to</w:t>
      </w:r>
      <w:r>
        <w:rPr>
          <w:rFonts w:ascii="Times New Roman" w:hAnsi="Times New Roman" w:cs="Times New Roman"/>
          <w:sz w:val="28"/>
          <w:szCs w:val="28"/>
          <w:lang w:val="en-US"/>
        </w:rPr>
        <w:t xml:space="preserve"> </w:t>
      </w:r>
    </w:p>
    <w:p w14:paraId="4D76596E" w14:textId="77777777" w:rsidR="00787A11" w:rsidRPr="000A41C7" w:rsidRDefault="00A84F09" w:rsidP="00787A11">
      <w:pPr>
        <w:spacing w:line="360" w:lineRule="auto"/>
        <w:ind w:left="360"/>
        <w:jc w:val="center"/>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2 000 000</m:t>
              </m:r>
            </m:num>
            <m:den>
              <m:r>
                <w:rPr>
                  <w:rFonts w:ascii="Cambria Math" w:hAnsi="Cambria Math" w:cs="Times New Roman"/>
                  <w:sz w:val="28"/>
                  <w:szCs w:val="28"/>
                  <w:lang w:val="en-US"/>
                </w:rPr>
                <m:t>18 962 701</m:t>
              </m:r>
            </m:den>
          </m:f>
          <m:r>
            <w:rPr>
              <w:rFonts w:ascii="Cambria Math" w:eastAsiaTheme="minorEastAsia" w:hAnsi="Cambria Math" w:cs="Times New Roman"/>
              <w:sz w:val="28"/>
              <w:szCs w:val="28"/>
              <w:lang w:val="en-US"/>
            </w:rPr>
            <m:t>*100%=10,54 %</m:t>
          </m:r>
        </m:oMath>
      </m:oMathPara>
    </w:p>
    <w:p w14:paraId="5051BCEF" w14:textId="77777777" w:rsidR="000A41C7" w:rsidRDefault="000A41C7" w:rsidP="007715E3">
      <w:pPr>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Predicted and real value differs on:</w:t>
      </w:r>
    </w:p>
    <w:p w14:paraId="6AC9ECD8" w14:textId="77777777" w:rsidR="000A41C7" w:rsidRPr="00BD196E" w:rsidRDefault="000A41C7" w:rsidP="000A41C7">
      <w:pPr>
        <w:spacing w:line="360" w:lineRule="auto"/>
        <w:ind w:left="360"/>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10.54%-9.58%=0.96%</m:t>
          </m:r>
        </m:oMath>
      </m:oMathPara>
    </w:p>
    <w:p w14:paraId="5F901A5F" w14:textId="77777777" w:rsidR="00BD196E" w:rsidRPr="00BD196E" w:rsidRDefault="00BD196E" w:rsidP="00BD196E">
      <w:pPr>
        <w:spacing w:line="360" w:lineRule="auto"/>
        <w:rPr>
          <w:rFonts w:ascii="Times New Roman" w:eastAsiaTheme="minorEastAsia" w:hAnsi="Times New Roman" w:cs="Times New Roman"/>
          <w:b/>
          <w:sz w:val="28"/>
          <w:szCs w:val="28"/>
          <w:lang w:val="en-US"/>
        </w:rPr>
      </w:pPr>
      <w:r w:rsidRPr="00BD196E">
        <w:rPr>
          <w:rFonts w:ascii="Times New Roman" w:eastAsiaTheme="minorEastAsia" w:hAnsi="Times New Roman" w:cs="Times New Roman"/>
          <w:b/>
          <w:sz w:val="28"/>
          <w:szCs w:val="28"/>
          <w:lang w:val="en-US"/>
        </w:rPr>
        <w:t>Analysis of results</w:t>
      </w:r>
    </w:p>
    <w:p w14:paraId="36508AC0" w14:textId="77777777" w:rsidR="000A41C7" w:rsidRPr="00E00F92" w:rsidRDefault="00CF4773" w:rsidP="007715E3">
      <w:pPr>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Analyzing the results</w:t>
      </w:r>
      <w:r w:rsidR="00BD196E">
        <w:rPr>
          <w:rFonts w:ascii="Times New Roman" w:eastAsiaTheme="minorEastAsia" w:hAnsi="Times New Roman" w:cs="Times New Roman"/>
          <w:sz w:val="28"/>
          <w:szCs w:val="28"/>
          <w:lang w:val="en-US"/>
        </w:rPr>
        <w:t xml:space="preserve">, we can conclude that model failed to predict UR in 2022 year and successfully predicted UR for 2023 year.  </w:t>
      </w:r>
    </w:p>
    <w:p w14:paraId="4AE7B23A" w14:textId="77777777" w:rsidR="003E16E2" w:rsidRDefault="00D310D8" w:rsidP="003E16E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reason for this inaccuracy of prediction could be unaccounted war externalities, especially internal and external migration in 2022. </w:t>
      </w:r>
      <w:r w:rsidR="000234D9">
        <w:rPr>
          <w:rFonts w:ascii="Times New Roman" w:hAnsi="Times New Roman" w:cs="Times New Roman"/>
          <w:sz w:val="28"/>
          <w:szCs w:val="28"/>
          <w:lang w:val="en-US"/>
        </w:rPr>
        <w:t>Unstable front and hostilities in 2022 forced many people to migrate. They had to find new place of living in other regions. After stabilization of the front, people returned to their living places and were back to their old work places. This fact can explain huge difference</w:t>
      </w:r>
      <w:r w:rsidR="009F3AEE">
        <w:rPr>
          <w:rFonts w:ascii="Times New Roman" w:hAnsi="Times New Roman" w:cs="Times New Roman"/>
          <w:sz w:val="28"/>
          <w:szCs w:val="28"/>
          <w:lang w:val="en-US"/>
        </w:rPr>
        <w:t xml:space="preserve"> (1.2 million people)</w:t>
      </w:r>
      <w:r w:rsidR="000234D9">
        <w:rPr>
          <w:rFonts w:ascii="Times New Roman" w:hAnsi="Times New Roman" w:cs="Times New Roman"/>
          <w:sz w:val="28"/>
          <w:szCs w:val="28"/>
          <w:lang w:val="en-US"/>
        </w:rPr>
        <w:t xml:space="preserve"> </w:t>
      </w:r>
      <w:r w:rsidR="009F3AEE">
        <w:rPr>
          <w:rFonts w:ascii="Times New Roman" w:hAnsi="Times New Roman" w:cs="Times New Roman"/>
          <w:sz w:val="28"/>
          <w:szCs w:val="28"/>
          <w:lang w:val="en-US"/>
        </w:rPr>
        <w:t>between amount of people searching for the work in 2022 and 2023.</w:t>
      </w:r>
    </w:p>
    <w:p w14:paraId="35AD4A0A" w14:textId="77777777" w:rsidR="00D75B8E" w:rsidRPr="007824CE" w:rsidRDefault="00D75B8E" w:rsidP="00D75B8E">
      <w:pPr>
        <w:spacing w:line="360" w:lineRule="auto"/>
        <w:rPr>
          <w:rFonts w:ascii="Times New Roman" w:eastAsia="Roboto" w:hAnsi="Times New Roman" w:cs="Times New Roman"/>
          <w:b/>
          <w:sz w:val="28"/>
          <w:szCs w:val="28"/>
          <w:lang w:val="en-US"/>
        </w:rPr>
      </w:pPr>
      <w:commentRangeStart w:id="22"/>
      <w:r w:rsidRPr="007824CE">
        <w:rPr>
          <w:rFonts w:ascii="Times New Roman" w:eastAsia="Roboto" w:hAnsi="Times New Roman" w:cs="Times New Roman"/>
          <w:b/>
          <w:sz w:val="28"/>
          <w:szCs w:val="28"/>
          <w:lang w:val="en-US"/>
        </w:rPr>
        <w:t>How investment affects aggregate demand based on the Keynesian multiplier</w:t>
      </w:r>
    </w:p>
    <w:p w14:paraId="53FE3BD8" w14:textId="77777777" w:rsidR="00D75B8E" w:rsidRPr="00D75B8E" w:rsidRDefault="00D75B8E" w:rsidP="00D75B8E">
      <w:pPr>
        <w:spacing w:line="360" w:lineRule="auto"/>
        <w:rPr>
          <w:rFonts w:ascii="Times New Roman" w:eastAsia="Times New Roman" w:hAnsi="Times New Roman" w:cs="Times New Roman"/>
          <w:sz w:val="28"/>
          <w:szCs w:val="28"/>
          <w:lang w:val="en-US"/>
        </w:rPr>
      </w:pPr>
      <w:r w:rsidRPr="00D75B8E">
        <w:rPr>
          <w:rFonts w:ascii="Times New Roman" w:eastAsia="Times New Roman" w:hAnsi="Times New Roman" w:cs="Times New Roman"/>
          <w:sz w:val="28"/>
          <w:szCs w:val="28"/>
          <w:lang w:val="en-US"/>
        </w:rPr>
        <w:t>The Keynesian Multiplier is an economic concept that explains how changes in investment can influence aggregate demand. According to Keynesian economics, changes in aggregate demand, which is the total demand for goods and services in an economy, can have a significant impact on economic output and employment levels.</w:t>
      </w:r>
    </w:p>
    <w:p w14:paraId="5B4AC1FB" w14:textId="77777777" w:rsidR="00D75B8E" w:rsidRPr="00D75B8E" w:rsidRDefault="00D75B8E" w:rsidP="00D75B8E">
      <w:pPr>
        <w:spacing w:line="360" w:lineRule="auto"/>
        <w:rPr>
          <w:rFonts w:ascii="Times New Roman" w:eastAsia="Times New Roman" w:hAnsi="Times New Roman" w:cs="Times New Roman"/>
          <w:sz w:val="28"/>
          <w:szCs w:val="28"/>
          <w:lang w:val="en-US"/>
        </w:rPr>
      </w:pPr>
      <w:r w:rsidRPr="00D75B8E">
        <w:rPr>
          <w:rFonts w:ascii="Times New Roman" w:eastAsia="Times New Roman" w:hAnsi="Times New Roman" w:cs="Times New Roman"/>
          <w:sz w:val="28"/>
          <w:szCs w:val="28"/>
          <w:lang w:val="en-US"/>
        </w:rPr>
        <w:t>The Keynesian Multiplier suggests that an initial change in investment spending can have a multiplied effect on aggregate demand. When businesses increase their investment spending, such as by building new factories, purchasing equipment, or undertaking infrastructure projects, it stimulates economic activity and leads to increased production and income.</w:t>
      </w:r>
    </w:p>
    <w:p w14:paraId="5E00A554" w14:textId="77777777" w:rsidR="00D75B8E" w:rsidRPr="00D75B8E" w:rsidRDefault="00D75B8E" w:rsidP="00D75B8E">
      <w:pPr>
        <w:spacing w:line="360" w:lineRule="auto"/>
        <w:rPr>
          <w:rFonts w:ascii="Times New Roman" w:eastAsia="Times New Roman" w:hAnsi="Times New Roman" w:cs="Times New Roman"/>
          <w:sz w:val="28"/>
          <w:szCs w:val="28"/>
          <w:lang w:val="en-US"/>
        </w:rPr>
      </w:pPr>
      <w:proofErr w:type="gramStart"/>
      <w:r w:rsidRPr="00D75B8E">
        <w:rPr>
          <w:rFonts w:ascii="Times New Roman" w:eastAsia="Times New Roman" w:hAnsi="Times New Roman" w:cs="Times New Roman"/>
          <w:sz w:val="28"/>
          <w:szCs w:val="28"/>
          <w:lang w:val="en-US"/>
        </w:rPr>
        <w:lastRenderedPageBreak/>
        <w:t>Here's</w:t>
      </w:r>
      <w:proofErr w:type="gramEnd"/>
      <w:r w:rsidRPr="00D75B8E">
        <w:rPr>
          <w:rFonts w:ascii="Times New Roman" w:eastAsia="Times New Roman" w:hAnsi="Times New Roman" w:cs="Times New Roman"/>
          <w:sz w:val="28"/>
          <w:szCs w:val="28"/>
          <w:lang w:val="en-US"/>
        </w:rPr>
        <w:t xml:space="preserve"> how the Keynesian Multiplier works:</w:t>
      </w:r>
    </w:p>
    <w:p w14:paraId="59D37DFA" w14:textId="77777777" w:rsidR="00D75B8E" w:rsidRPr="00D75B8E" w:rsidRDefault="00D75B8E" w:rsidP="00D75B8E">
      <w:pPr>
        <w:numPr>
          <w:ilvl w:val="0"/>
          <w:numId w:val="16"/>
        </w:numPr>
        <w:spacing w:after="0" w:line="360" w:lineRule="auto"/>
        <w:rPr>
          <w:rFonts w:ascii="Times New Roman" w:eastAsia="Times New Roman" w:hAnsi="Times New Roman" w:cs="Times New Roman"/>
          <w:sz w:val="28"/>
          <w:szCs w:val="28"/>
          <w:lang w:val="en-US"/>
        </w:rPr>
      </w:pPr>
      <w:r w:rsidRPr="00D75B8E">
        <w:rPr>
          <w:rFonts w:ascii="Times New Roman" w:eastAsia="Times New Roman" w:hAnsi="Times New Roman" w:cs="Times New Roman"/>
          <w:sz w:val="28"/>
          <w:szCs w:val="28"/>
          <w:lang w:val="en-US"/>
        </w:rPr>
        <w:t xml:space="preserve">Initial Increase in Investment: </w:t>
      </w:r>
      <w:proofErr w:type="gramStart"/>
      <w:r w:rsidRPr="00D75B8E">
        <w:rPr>
          <w:rFonts w:ascii="Times New Roman" w:eastAsia="Times New Roman" w:hAnsi="Times New Roman" w:cs="Times New Roman"/>
          <w:sz w:val="28"/>
          <w:szCs w:val="28"/>
          <w:lang w:val="en-US"/>
        </w:rPr>
        <w:t>Let's</w:t>
      </w:r>
      <w:proofErr w:type="gramEnd"/>
      <w:r w:rsidRPr="00D75B8E">
        <w:rPr>
          <w:rFonts w:ascii="Times New Roman" w:eastAsia="Times New Roman" w:hAnsi="Times New Roman" w:cs="Times New Roman"/>
          <w:sz w:val="28"/>
          <w:szCs w:val="28"/>
          <w:lang w:val="en-US"/>
        </w:rPr>
        <w:t xml:space="preserve"> say there is an initial increase in investment spending by businesses. This could be due to factors such as improved business confidence, lower interest rates, or government incentives to encourage investment.</w:t>
      </w:r>
    </w:p>
    <w:p w14:paraId="2194C055" w14:textId="77777777" w:rsidR="00D75B8E" w:rsidRPr="00D75B8E" w:rsidRDefault="00D75B8E" w:rsidP="00D75B8E">
      <w:pPr>
        <w:numPr>
          <w:ilvl w:val="0"/>
          <w:numId w:val="16"/>
        </w:numPr>
        <w:spacing w:after="0" w:line="360" w:lineRule="auto"/>
        <w:rPr>
          <w:rFonts w:ascii="Times New Roman" w:eastAsia="Times New Roman" w:hAnsi="Times New Roman" w:cs="Times New Roman"/>
          <w:sz w:val="28"/>
          <w:szCs w:val="28"/>
          <w:lang w:val="en-US"/>
        </w:rPr>
      </w:pPr>
      <w:r w:rsidRPr="00D75B8E">
        <w:rPr>
          <w:rFonts w:ascii="Times New Roman" w:eastAsia="Times New Roman" w:hAnsi="Times New Roman" w:cs="Times New Roman"/>
          <w:sz w:val="28"/>
          <w:szCs w:val="28"/>
          <w:lang w:val="en-US"/>
        </w:rPr>
        <w:t>Increase in Aggregate Demand: The increased investment spending directly increases the demand for goods and services produced by other businesses. As a result, the businesses that supply these goods and services experience higher demand and, in turn, increase their production to meet the increased demand. This leads to an increase in aggregate demand in the economy.</w:t>
      </w:r>
    </w:p>
    <w:p w14:paraId="62A32E8E" w14:textId="77777777" w:rsidR="00D75B8E" w:rsidRPr="00D75B8E" w:rsidRDefault="00D75B8E" w:rsidP="00D75B8E">
      <w:pPr>
        <w:numPr>
          <w:ilvl w:val="0"/>
          <w:numId w:val="16"/>
        </w:numPr>
        <w:spacing w:after="0" w:line="360" w:lineRule="auto"/>
        <w:rPr>
          <w:rFonts w:ascii="Times New Roman" w:eastAsia="Times New Roman" w:hAnsi="Times New Roman" w:cs="Times New Roman"/>
          <w:sz w:val="28"/>
          <w:szCs w:val="28"/>
          <w:lang w:val="en-US"/>
        </w:rPr>
      </w:pPr>
      <w:r w:rsidRPr="00D75B8E">
        <w:rPr>
          <w:rFonts w:ascii="Times New Roman" w:eastAsia="Times New Roman" w:hAnsi="Times New Roman" w:cs="Times New Roman"/>
          <w:sz w:val="28"/>
          <w:szCs w:val="28"/>
          <w:lang w:val="en-US"/>
        </w:rPr>
        <w:t>Multiplier Effect: The increase in aggregate demand sets off a chain reaction. The businesses that receive the increased demand for their products and services, in turn, increase their spending, such as hiring more workers, increasing wages, and purchasing more inputs. This additional spending by businesses then becomes income for households and workers, who, in turn, increase their consumption and spending on goods and services. This process continues, with each round of increased spending leading to further increases in aggregate demand.</w:t>
      </w:r>
    </w:p>
    <w:p w14:paraId="293DE7D6" w14:textId="77777777" w:rsidR="00D75B8E" w:rsidRPr="00D75B8E" w:rsidRDefault="00D75B8E" w:rsidP="00D75B8E">
      <w:pPr>
        <w:numPr>
          <w:ilvl w:val="0"/>
          <w:numId w:val="16"/>
        </w:numPr>
        <w:spacing w:after="0" w:line="360" w:lineRule="auto"/>
        <w:rPr>
          <w:rFonts w:ascii="Times New Roman" w:eastAsia="Times New Roman" w:hAnsi="Times New Roman" w:cs="Times New Roman"/>
          <w:sz w:val="28"/>
          <w:szCs w:val="28"/>
          <w:lang w:val="en-US"/>
        </w:rPr>
      </w:pPr>
      <w:r w:rsidRPr="00D75B8E">
        <w:rPr>
          <w:rFonts w:ascii="Times New Roman" w:eastAsia="Times New Roman" w:hAnsi="Times New Roman" w:cs="Times New Roman"/>
          <w:sz w:val="28"/>
          <w:szCs w:val="28"/>
          <w:lang w:val="en-US"/>
        </w:rPr>
        <w:t>Total Impact on Aggregate Demand: The cumulative effect of this multiplier process is that the initial increase in investment spending has a multiplied impact on aggregate demand. The total increase in aggregate demand is larger than the initial increase in investment.</w:t>
      </w:r>
    </w:p>
    <w:p w14:paraId="46F3C5F2" w14:textId="77777777" w:rsidR="00D75B8E" w:rsidRDefault="00D75B8E" w:rsidP="00D75B8E">
      <w:pPr>
        <w:spacing w:line="360" w:lineRule="auto"/>
        <w:rPr>
          <w:rFonts w:ascii="Times New Roman" w:eastAsia="Times New Roman" w:hAnsi="Times New Roman" w:cs="Times New Roman"/>
          <w:sz w:val="28"/>
          <w:szCs w:val="28"/>
          <w:lang w:val="en-US"/>
        </w:rPr>
      </w:pPr>
      <w:r w:rsidRPr="00D75B8E">
        <w:rPr>
          <w:rFonts w:ascii="Times New Roman" w:eastAsia="Times New Roman" w:hAnsi="Times New Roman" w:cs="Times New Roman"/>
          <w:sz w:val="28"/>
          <w:szCs w:val="28"/>
          <w:lang w:val="en-US"/>
        </w:rPr>
        <w:t>By influencing aggregate demand, changes in investment can have a significant impact on economic output, employment levels, and overall economic growth. In times of economic downturns, governments often use fiscal policies, such as increasing public investment, to stimulate the economy and boost aggregate demand through the Keynesian Multiplier effect.</w:t>
      </w:r>
      <w:commentRangeEnd w:id="22"/>
      <w:r w:rsidR="00B45D11">
        <w:rPr>
          <w:rStyle w:val="a9"/>
        </w:rPr>
        <w:commentReference w:id="22"/>
      </w:r>
    </w:p>
    <w:p w14:paraId="10FDC084" w14:textId="77777777" w:rsidR="003E16E2" w:rsidRPr="003E16E2" w:rsidRDefault="00A84F09" w:rsidP="003E16E2">
      <w:pPr>
        <w:spacing w:line="360" w:lineRule="auto"/>
        <w:rPr>
          <w:rFonts w:ascii="Times New Roman" w:eastAsia="Times New Roman" w:hAnsi="Times New Roman" w:cs="Times New Roman"/>
          <w:sz w:val="28"/>
          <w:szCs w:val="28"/>
          <w:lang w:val="en-US"/>
        </w:rPr>
      </w:pPr>
      <w:hyperlink r:id="rId34" w:history="1">
        <w:r w:rsidR="003E16E2" w:rsidRPr="003E16E2">
          <w:rPr>
            <w:rStyle w:val="a3"/>
            <w:rFonts w:ascii="Times New Roman" w:eastAsia="Times New Roman" w:hAnsi="Times New Roman" w:cs="Times New Roman"/>
            <w:color w:val="1155CC"/>
            <w:sz w:val="28"/>
            <w:szCs w:val="28"/>
            <w:lang w:val="en-US"/>
          </w:rPr>
          <w:t>What Is the Multiplier Effect? Formula and Example (investopedia.com)</w:t>
        </w:r>
      </w:hyperlink>
    </w:p>
    <w:p w14:paraId="71CF3522" w14:textId="77777777" w:rsidR="002A57A7" w:rsidRDefault="00E00F92" w:rsidP="00E00F92">
      <w:pPr>
        <w:spacing w:line="360" w:lineRule="auto"/>
        <w:rPr>
          <w:rFonts w:ascii="Times New Roman" w:eastAsia="Times New Roman" w:hAnsi="Times New Roman" w:cs="Times New Roman"/>
          <w:b/>
          <w:sz w:val="28"/>
          <w:szCs w:val="28"/>
          <w:lang w:val="en-US"/>
        </w:rPr>
      </w:pPr>
      <w:r w:rsidRPr="00E00F92">
        <w:rPr>
          <w:rFonts w:ascii="Times New Roman" w:eastAsia="Times New Roman" w:hAnsi="Times New Roman" w:cs="Times New Roman"/>
          <w:b/>
          <w:sz w:val="28"/>
          <w:szCs w:val="28"/>
          <w:lang w:val="en-US"/>
        </w:rPr>
        <w:t xml:space="preserve">Calculation of </w:t>
      </w:r>
      <w:r w:rsidR="00B518AA">
        <w:rPr>
          <w:rFonts w:ascii="Times New Roman" w:eastAsia="Times New Roman" w:hAnsi="Times New Roman" w:cs="Times New Roman"/>
          <w:b/>
          <w:sz w:val="28"/>
          <w:szCs w:val="28"/>
          <w:lang w:val="en-US"/>
        </w:rPr>
        <w:t>impact of investments on aggregate demand</w:t>
      </w:r>
    </w:p>
    <w:p w14:paraId="3536477F" w14:textId="77777777" w:rsidR="00E00F92" w:rsidRDefault="002A57A7" w:rsidP="00E00F92">
      <w:pPr>
        <w:spacing w:line="36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Our method </w:t>
      </w:r>
      <w:proofErr w:type="gramStart"/>
      <w:r>
        <w:rPr>
          <w:rFonts w:ascii="Times New Roman" w:eastAsia="Times New Roman" w:hAnsi="Times New Roman" w:cs="Times New Roman"/>
          <w:sz w:val="28"/>
          <w:szCs w:val="28"/>
          <w:lang w:val="en-US"/>
        </w:rPr>
        <w:t>is based</w:t>
      </w:r>
      <w:proofErr w:type="gramEnd"/>
      <w:r>
        <w:rPr>
          <w:rFonts w:ascii="Times New Roman" w:eastAsia="Times New Roman" w:hAnsi="Times New Roman" w:cs="Times New Roman"/>
          <w:sz w:val="28"/>
          <w:szCs w:val="28"/>
          <w:lang w:val="en-US"/>
        </w:rPr>
        <w:t xml:space="preserve"> on Keynesian multiplier effect theory. </w:t>
      </w:r>
      <w:r w:rsidR="00B518AA">
        <w:rPr>
          <w:rFonts w:ascii="Times New Roman" w:eastAsia="Times New Roman" w:hAnsi="Times New Roman" w:cs="Times New Roman"/>
          <w:sz w:val="28"/>
          <w:szCs w:val="28"/>
          <w:lang w:val="en-US"/>
        </w:rPr>
        <w:t xml:space="preserve">To calculate the impact of investments on aggregate demand, we run linear regression AD in period </w:t>
      </w:r>
      <m:oMath>
        <m:r>
          <w:rPr>
            <w:rFonts w:ascii="Cambria Math" w:eastAsia="Times New Roman" w:hAnsi="Cambria Math" w:cs="Times New Roman"/>
            <w:sz w:val="28"/>
            <w:szCs w:val="28"/>
            <w:lang w:val="en-US"/>
          </w:rPr>
          <m:t>t</m:t>
        </m:r>
      </m:oMath>
      <w:r w:rsidR="00B518AA">
        <w:rPr>
          <w:rFonts w:ascii="Times New Roman" w:eastAsia="Times New Roman" w:hAnsi="Times New Roman" w:cs="Times New Roman"/>
          <w:sz w:val="28"/>
          <w:szCs w:val="28"/>
          <w:lang w:val="en-US"/>
        </w:rPr>
        <w:t xml:space="preserve"> on </w:t>
      </w:r>
      <w:r>
        <w:rPr>
          <w:rFonts w:ascii="Times New Roman" w:eastAsia="Times New Roman" w:hAnsi="Times New Roman" w:cs="Times New Roman"/>
          <w:sz w:val="28"/>
          <w:szCs w:val="28"/>
          <w:lang w:val="en-US"/>
        </w:rPr>
        <w:t xml:space="preserve">investments in </w:t>
      </w:r>
      <w:proofErr w:type="gramStart"/>
      <w:r>
        <w:rPr>
          <w:rFonts w:ascii="Times New Roman" w:eastAsia="Times New Roman" w:hAnsi="Times New Roman" w:cs="Times New Roman"/>
          <w:sz w:val="28"/>
          <w:szCs w:val="28"/>
          <w:lang w:val="en-US"/>
        </w:rPr>
        <w:t xml:space="preserve">period </w:t>
      </w:r>
      <w:proofErr w:type="gramEnd"/>
      <m:oMath>
        <m:r>
          <w:rPr>
            <w:rFonts w:ascii="Cambria Math" w:eastAsia="Times New Roman" w:hAnsi="Cambria Math" w:cs="Times New Roman"/>
            <w:sz w:val="28"/>
            <w:szCs w:val="28"/>
            <w:lang w:val="en-US"/>
          </w:rPr>
          <m:t>t-1</m:t>
        </m:r>
      </m:oMath>
      <w:r>
        <w:rPr>
          <w:rFonts w:ascii="Times New Roman" w:eastAsia="Times New Roman" w:hAnsi="Times New Roman" w:cs="Times New Roman"/>
          <w:sz w:val="28"/>
          <w:szCs w:val="28"/>
          <w:lang w:val="en-US"/>
        </w:rPr>
        <w:t xml:space="preserve">. </w:t>
      </w:r>
    </w:p>
    <w:p w14:paraId="7E61AD92" w14:textId="77777777" w:rsidR="002A57A7" w:rsidRPr="00B518AA" w:rsidRDefault="002A57A7" w:rsidP="00E00F92">
      <w:pPr>
        <w:spacing w:line="360" w:lineRule="auto"/>
        <w:rPr>
          <w:rFonts w:ascii="Times New Roman" w:hAnsi="Times New Roman" w:cs="Times New Roman"/>
          <w:sz w:val="28"/>
          <w:szCs w:val="28"/>
          <w:lang w:val="en-US"/>
        </w:rPr>
      </w:pPr>
      <w:r>
        <w:rPr>
          <w:rFonts w:ascii="Times New Roman" w:eastAsia="Times New Roman" w:hAnsi="Times New Roman" w:cs="Times New Roman"/>
          <w:sz w:val="28"/>
          <w:szCs w:val="28"/>
          <w:lang w:val="en-US"/>
        </w:rPr>
        <w:t>Reg</w:t>
      </w:r>
      <w:r w:rsidR="00145929">
        <w:rPr>
          <w:rFonts w:ascii="Times New Roman" w:eastAsia="Times New Roman" w:hAnsi="Times New Roman" w:cs="Times New Roman"/>
          <w:sz w:val="28"/>
          <w:szCs w:val="28"/>
          <w:lang w:val="en-US"/>
        </w:rPr>
        <w:t xml:space="preserve">ression </w:t>
      </w:r>
      <w:r w:rsidR="000407D8">
        <w:rPr>
          <w:rFonts w:ascii="Times New Roman" w:eastAsia="Times New Roman" w:hAnsi="Times New Roman" w:cs="Times New Roman"/>
          <w:sz w:val="28"/>
          <w:szCs w:val="28"/>
          <w:lang w:val="en-US"/>
        </w:rPr>
        <w:t xml:space="preserve">formula </w:t>
      </w:r>
      <w:r w:rsidR="00145929">
        <w:rPr>
          <w:rFonts w:ascii="Times New Roman" w:eastAsia="Times New Roman" w:hAnsi="Times New Roman" w:cs="Times New Roman"/>
          <w:sz w:val="28"/>
          <w:szCs w:val="28"/>
          <w:lang w:val="en-US"/>
        </w:rPr>
        <w:t>for investments:</w:t>
      </w:r>
    </w:p>
    <w:p w14:paraId="044CC376" w14:textId="77777777" w:rsidR="00D75B8E" w:rsidRDefault="002A57A7" w:rsidP="002A57A7">
      <w:pPr>
        <w:spacing w:line="360" w:lineRule="auto"/>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 xml:space="preserve">                                    AD</m:t>
            </m:r>
          </m:e>
          <m:sub>
            <m:r>
              <w:rPr>
                <w:rFonts w:ascii="Cambria Math" w:hAnsi="Cambria Math" w:cs="Times New Roman"/>
                <w:sz w:val="28"/>
                <w:szCs w:val="28"/>
                <w:lang w:val="en-US"/>
              </w:rPr>
              <m:t>t</m:t>
            </m:r>
          </m:sub>
        </m:sSub>
        <m: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w:rPr>
                <w:rFonts w:ascii="Cambria Math" w:hAnsi="Cambria Math" w:cs="Times New Roman"/>
                <w:sz w:val="28"/>
                <w:szCs w:val="28"/>
                <w:lang w:val="en-US"/>
              </w:rPr>
              <m:t>β</m:t>
            </m:r>
          </m:e>
          <m:sub>
            <m:r>
              <m:rPr>
                <m:sty m:val="p"/>
              </m:rPr>
              <w:rPr>
                <w:rFonts w:ascii="Cambria Math" w:hAnsi="Cambria Math" w:cs="Times New Roman"/>
                <w:sz w:val="28"/>
                <w:szCs w:val="28"/>
                <w:lang w:val="en-US"/>
              </w:rPr>
              <m:t>0</m:t>
            </m:r>
          </m:sub>
        </m:sSub>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w:rPr>
                <w:rFonts w:ascii="Cambria Math" w:hAnsi="Cambria Math" w:cs="Times New Roman"/>
                <w:sz w:val="28"/>
                <w:szCs w:val="28"/>
                <w:lang w:val="en-US"/>
              </w:rPr>
              <m:t>β</m:t>
            </m:r>
          </m:e>
          <m:sub>
            <m:r>
              <m:rPr>
                <m:sty m:val="p"/>
              </m:rP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t-1</m:t>
            </m:r>
          </m:sub>
        </m:sSub>
        <m:r>
          <w:rPr>
            <w:rFonts w:ascii="Cambria Math" w:hAnsi="Cambria Math" w:cs="Times New Roman"/>
            <w:sz w:val="28"/>
            <w:szCs w:val="28"/>
            <w:lang w:val="en-US"/>
          </w:rPr>
          <m:t xml:space="preserve"> </m:t>
        </m:r>
      </m:oMath>
      <w:r>
        <w:rPr>
          <w:rFonts w:ascii="Times New Roman" w:eastAsiaTheme="minorEastAsia" w:hAnsi="Times New Roman" w:cs="Times New Roman"/>
          <w:sz w:val="28"/>
          <w:szCs w:val="28"/>
          <w:lang w:val="en-US"/>
        </w:rPr>
        <w:t xml:space="preserve">                                                  (5)</w:t>
      </w:r>
    </w:p>
    <w:p w14:paraId="0FF33E71" w14:textId="77777777" w:rsidR="00145929" w:rsidRDefault="00145929" w:rsidP="00145929">
      <w:pPr>
        <w:spacing w:line="36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Correlation for between investments in the first period and aggregate demand i</w:t>
      </w:r>
      <w:r w:rsidR="000407D8">
        <w:rPr>
          <w:rFonts w:ascii="Times New Roman" w:eastAsiaTheme="minorEastAsia" w:hAnsi="Times New Roman" w:cs="Times New Roman"/>
          <w:sz w:val="28"/>
          <w:szCs w:val="28"/>
          <w:lang w:val="en-US"/>
        </w:rPr>
        <w:t>n the second period for Ukraine:</w:t>
      </w:r>
      <w:r>
        <w:rPr>
          <w:rFonts w:ascii="Times New Roman" w:eastAsiaTheme="minorEastAsia" w:hAnsi="Times New Roman" w:cs="Times New Roman"/>
          <w:sz w:val="28"/>
          <w:szCs w:val="28"/>
          <w:lang w:val="en-US"/>
        </w:rPr>
        <w:t xml:space="preserve"> </w:t>
      </w:r>
    </w:p>
    <w:p w14:paraId="01AF2DDA" w14:textId="77777777" w:rsidR="00145929" w:rsidRDefault="00145929" w:rsidP="00145929">
      <w:pPr>
        <w:spacing w:line="360" w:lineRule="auto"/>
        <w:rPr>
          <w:rFonts w:ascii="Times New Roman" w:hAnsi="Times New Roman" w:cs="Times New Roman"/>
          <w:sz w:val="28"/>
          <w:szCs w:val="28"/>
          <w:lang w:val="en-US"/>
        </w:rPr>
      </w:pPr>
      <w:r w:rsidRPr="00145929">
        <w:rPr>
          <w:rFonts w:ascii="Times New Roman" w:hAnsi="Times New Roman" w:cs="Times New Roman"/>
          <w:noProof/>
          <w:sz w:val="28"/>
          <w:szCs w:val="28"/>
          <w:lang w:eastAsia="ru-RU"/>
        </w:rPr>
        <w:drawing>
          <wp:inline distT="0" distB="0" distL="0" distR="0" wp14:anchorId="6BC48FEF" wp14:editId="6ED2C4A0">
            <wp:extent cx="5151566" cy="76206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51566" cy="762066"/>
                    </a:xfrm>
                    <a:prstGeom prst="rect">
                      <a:avLst/>
                    </a:prstGeom>
                  </pic:spPr>
                </pic:pic>
              </a:graphicData>
            </a:graphic>
          </wp:inline>
        </w:drawing>
      </w:r>
    </w:p>
    <w:p w14:paraId="387EAB89" w14:textId="77777777" w:rsidR="00145929" w:rsidRDefault="00145929" w:rsidP="0014592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Correlation is </w:t>
      </w:r>
      <w:r w:rsidR="000407D8">
        <w:rPr>
          <w:rFonts w:ascii="Times New Roman" w:hAnsi="Times New Roman" w:cs="Times New Roman"/>
          <w:sz w:val="28"/>
          <w:szCs w:val="28"/>
          <w:lang w:val="en-US"/>
        </w:rPr>
        <w:t>medium.</w:t>
      </w:r>
    </w:p>
    <w:p w14:paraId="6E87681B" w14:textId="77777777" w:rsidR="000407D8" w:rsidRDefault="000407D8" w:rsidP="0014592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Regression for AD:</w:t>
      </w:r>
    </w:p>
    <w:p w14:paraId="5BB1D3A3" w14:textId="77777777" w:rsidR="000407D8" w:rsidRDefault="000407D8" w:rsidP="00145929">
      <w:pPr>
        <w:spacing w:line="360" w:lineRule="auto"/>
        <w:rPr>
          <w:rFonts w:ascii="Times New Roman" w:hAnsi="Times New Roman" w:cs="Times New Roman"/>
          <w:sz w:val="28"/>
          <w:szCs w:val="28"/>
          <w:lang w:val="en-US"/>
        </w:rPr>
      </w:pPr>
      <w:r w:rsidRPr="000407D8">
        <w:rPr>
          <w:rFonts w:ascii="Times New Roman" w:hAnsi="Times New Roman" w:cs="Times New Roman"/>
          <w:noProof/>
          <w:sz w:val="28"/>
          <w:szCs w:val="28"/>
          <w:lang w:eastAsia="ru-RU"/>
        </w:rPr>
        <w:drawing>
          <wp:inline distT="0" distB="0" distL="0" distR="0" wp14:anchorId="26CE1142" wp14:editId="4A78D071">
            <wp:extent cx="5113463" cy="2659610"/>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13463" cy="2659610"/>
                    </a:xfrm>
                    <a:prstGeom prst="rect">
                      <a:avLst/>
                    </a:prstGeom>
                  </pic:spPr>
                </pic:pic>
              </a:graphicData>
            </a:graphic>
          </wp:inline>
        </w:drawing>
      </w:r>
    </w:p>
    <w:p w14:paraId="5010E98F" w14:textId="77777777" w:rsidR="00C923A5" w:rsidRDefault="000407D8" w:rsidP="0014592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Coefficient on investments in the first period is statistically significant in 0</w:t>
      </w:r>
      <w:proofErr w:type="gramStart"/>
      <w:r>
        <w:rPr>
          <w:rFonts w:ascii="Times New Roman" w:hAnsi="Times New Roman" w:cs="Times New Roman"/>
          <w:sz w:val="28"/>
          <w:szCs w:val="28"/>
          <w:lang w:val="en-US"/>
        </w:rPr>
        <w:t>,1</w:t>
      </w:r>
      <w:proofErr w:type="gramEnd"/>
      <w:r>
        <w:rPr>
          <w:rFonts w:ascii="Times New Roman" w:hAnsi="Times New Roman" w:cs="Times New Roman"/>
          <w:sz w:val="28"/>
          <w:szCs w:val="28"/>
          <w:lang w:val="en-US"/>
        </w:rPr>
        <w:t xml:space="preserve">%. We have strong </w:t>
      </w:r>
      <w:r w:rsidR="00C923A5">
        <w:rPr>
          <w:rFonts w:ascii="Times New Roman" w:hAnsi="Times New Roman" w:cs="Times New Roman"/>
          <w:sz w:val="28"/>
          <w:szCs w:val="28"/>
          <w:lang w:val="en-US"/>
        </w:rPr>
        <w:t xml:space="preserve">evidence of effect of investments on aggregate demand. </w:t>
      </w:r>
    </w:p>
    <w:p w14:paraId="33DCE885" w14:textId="77777777" w:rsidR="000407D8" w:rsidRDefault="00C923A5" w:rsidP="0014592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Magnitude of coefficient is 1.486. It means that increasing of </w:t>
      </w:r>
      <w:proofErr w:type="gramStart"/>
      <w:r>
        <w:rPr>
          <w:rFonts w:ascii="Times New Roman" w:hAnsi="Times New Roman" w:cs="Times New Roman"/>
          <w:sz w:val="28"/>
          <w:szCs w:val="28"/>
          <w:lang w:val="en-US"/>
        </w:rPr>
        <w:t>1</w:t>
      </w:r>
      <w:proofErr w:type="gramEnd"/>
      <w:r>
        <w:rPr>
          <w:rFonts w:ascii="Times New Roman" w:hAnsi="Times New Roman" w:cs="Times New Roman"/>
          <w:sz w:val="28"/>
          <w:szCs w:val="28"/>
          <w:lang w:val="en-US"/>
        </w:rPr>
        <w:t xml:space="preserve">$ investments in the first period leads to increasing </w:t>
      </w:r>
      <w:r w:rsidR="00EA058E">
        <w:rPr>
          <w:rFonts w:ascii="Times New Roman" w:hAnsi="Times New Roman" w:cs="Times New Roman"/>
          <w:sz w:val="28"/>
          <w:szCs w:val="28"/>
          <w:lang w:val="en-US"/>
        </w:rPr>
        <w:t xml:space="preserve">on 1.486$ </w:t>
      </w:r>
      <w:r>
        <w:rPr>
          <w:rFonts w:ascii="Times New Roman" w:hAnsi="Times New Roman" w:cs="Times New Roman"/>
          <w:sz w:val="28"/>
          <w:szCs w:val="28"/>
          <w:lang w:val="en-US"/>
        </w:rPr>
        <w:t xml:space="preserve">in aggregate demand in the second period.   </w:t>
      </w:r>
      <w:r w:rsidR="000407D8">
        <w:rPr>
          <w:rFonts w:ascii="Times New Roman" w:hAnsi="Times New Roman" w:cs="Times New Roman"/>
          <w:sz w:val="28"/>
          <w:szCs w:val="28"/>
          <w:lang w:val="en-US"/>
        </w:rPr>
        <w:t xml:space="preserve"> </w:t>
      </w:r>
    </w:p>
    <w:p w14:paraId="3CD0FA6D" w14:textId="77777777" w:rsidR="00EA058E" w:rsidRDefault="00EA058E" w:rsidP="0014592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Residuals is normally distributed:  </w:t>
      </w:r>
    </w:p>
    <w:p w14:paraId="382405B5" w14:textId="77777777" w:rsidR="00EA058E" w:rsidRDefault="00EA058E" w:rsidP="00145929">
      <w:pPr>
        <w:spacing w:line="360" w:lineRule="auto"/>
        <w:rPr>
          <w:rFonts w:ascii="Times New Roman" w:hAnsi="Times New Roman" w:cs="Times New Roman"/>
          <w:sz w:val="28"/>
          <w:szCs w:val="28"/>
          <w:lang w:val="en-US"/>
        </w:rPr>
      </w:pPr>
      <w:r w:rsidRPr="00EA058E">
        <w:rPr>
          <w:rFonts w:ascii="Times New Roman" w:hAnsi="Times New Roman" w:cs="Times New Roman"/>
          <w:noProof/>
          <w:sz w:val="28"/>
          <w:szCs w:val="28"/>
          <w:lang w:eastAsia="ru-RU"/>
        </w:rPr>
        <w:lastRenderedPageBreak/>
        <w:drawing>
          <wp:inline distT="0" distB="0" distL="0" distR="0" wp14:anchorId="17E15320" wp14:editId="3A3E9E75">
            <wp:extent cx="5151566" cy="1508891"/>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51566" cy="1508891"/>
                    </a:xfrm>
                    <a:prstGeom prst="rect">
                      <a:avLst/>
                    </a:prstGeom>
                  </pic:spPr>
                </pic:pic>
              </a:graphicData>
            </a:graphic>
          </wp:inline>
        </w:drawing>
      </w:r>
    </w:p>
    <w:p w14:paraId="58FBCFFD" w14:textId="77777777" w:rsidR="00EA058E" w:rsidRDefault="00EA058E" w:rsidP="0014592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We c</w:t>
      </w:r>
      <w:r w:rsidR="00185E5A">
        <w:rPr>
          <w:rFonts w:ascii="Times New Roman" w:hAnsi="Times New Roman" w:cs="Times New Roman"/>
          <w:sz w:val="28"/>
          <w:szCs w:val="28"/>
          <w:lang w:val="en-US"/>
        </w:rPr>
        <w:t xml:space="preserve">an conclude that there is no bias in our regression. </w:t>
      </w:r>
    </w:p>
    <w:p w14:paraId="4F66F194" w14:textId="77777777" w:rsidR="00AF7E98" w:rsidRDefault="00185E5A" w:rsidP="0014592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We will this model further for calculation the effect of post-war investments on growth of aggregate demand. </w:t>
      </w:r>
    </w:p>
    <w:p w14:paraId="3B4E9E59" w14:textId="77777777" w:rsidR="00AF7E98" w:rsidRPr="00AF7E98" w:rsidRDefault="00AF7E98" w:rsidP="00AF7E98">
      <w:pPr>
        <w:spacing w:line="360" w:lineRule="auto"/>
        <w:rPr>
          <w:rFonts w:ascii="Times New Roman" w:hAnsi="Times New Roman" w:cs="Times New Roman"/>
          <w:b/>
          <w:sz w:val="28"/>
          <w:szCs w:val="28"/>
          <w:lang w:val="en-US"/>
        </w:rPr>
      </w:pPr>
      <w:commentRangeStart w:id="23"/>
      <w:r w:rsidRPr="00AF7E98">
        <w:rPr>
          <w:rFonts w:ascii="Times New Roman" w:hAnsi="Times New Roman" w:cs="Times New Roman"/>
          <w:b/>
          <w:sz w:val="28"/>
          <w:szCs w:val="28"/>
          <w:lang w:val="en-US"/>
        </w:rPr>
        <w:t>How many refugees are going to return?</w:t>
      </w:r>
    </w:p>
    <w:p w14:paraId="521D7F2B" w14:textId="77777777" w:rsidR="00AF7E98" w:rsidRDefault="00AF7E98" w:rsidP="00AF7E98">
      <w:pPr>
        <w:spacing w:line="360" w:lineRule="auto"/>
        <w:rPr>
          <w:rFonts w:ascii="Times New Roman" w:eastAsia="Times New Roman" w:hAnsi="Times New Roman" w:cs="Times New Roman"/>
          <w:sz w:val="28"/>
          <w:szCs w:val="28"/>
          <w:lang w:val="en-US"/>
        </w:rPr>
      </w:pPr>
      <w:r w:rsidRPr="00AF7E98">
        <w:rPr>
          <w:rFonts w:ascii="Times New Roman" w:eastAsia="Times New Roman" w:hAnsi="Times New Roman" w:cs="Times New Roman"/>
          <w:sz w:val="28"/>
          <w:szCs w:val="28"/>
          <w:lang w:val="en-US"/>
        </w:rPr>
        <w:t xml:space="preserve">According to the </w:t>
      </w:r>
      <w:hyperlink r:id="rId38" w:history="1">
        <w:r w:rsidRPr="00AF7E98">
          <w:rPr>
            <w:rStyle w:val="a3"/>
            <w:rFonts w:ascii="Times New Roman" w:eastAsia="Times New Roman" w:hAnsi="Times New Roman" w:cs="Times New Roman"/>
            <w:sz w:val="28"/>
            <w:szCs w:val="28"/>
            <w:lang w:val="en-US"/>
          </w:rPr>
          <w:t>survey</w:t>
        </w:r>
      </w:hyperlink>
      <w:r w:rsidRPr="00AF7E98">
        <w:rPr>
          <w:rFonts w:ascii="Times New Roman" w:eastAsia="Times New Roman" w:hAnsi="Times New Roman" w:cs="Times New Roman"/>
          <w:sz w:val="28"/>
          <w:szCs w:val="28"/>
          <w:lang w:val="en-US"/>
        </w:rPr>
        <w:t>, 36% of Ukrainians (refugees) plan to return home, so out of 2 100 000 people, only 756 000 will return, of which 476 280 will be of working age. Therefore, after the war, the number of wo</w:t>
      </w:r>
      <w:r>
        <w:rPr>
          <w:rFonts w:ascii="Times New Roman" w:eastAsia="Times New Roman" w:hAnsi="Times New Roman" w:cs="Times New Roman"/>
          <w:sz w:val="28"/>
          <w:szCs w:val="28"/>
          <w:lang w:val="en-US"/>
        </w:rPr>
        <w:t xml:space="preserve">rking-age population will be: </w:t>
      </w:r>
    </w:p>
    <w:p w14:paraId="50A46F5C" w14:textId="77777777" w:rsidR="00AF7E98" w:rsidRPr="002A2E13" w:rsidRDefault="00AF7E98" w:rsidP="00AF7E98">
      <w:pPr>
        <w:spacing w:line="360" w:lineRule="auto"/>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20 285 701 – 1 323 000 + 476 280 = 19 438 981</m:t>
          </m:r>
          <w:commentRangeEnd w:id="23"/>
          <m:r>
            <m:rPr>
              <m:sty m:val="p"/>
            </m:rPr>
            <w:rPr>
              <w:rStyle w:val="a9"/>
            </w:rPr>
            <w:commentReference w:id="23"/>
          </m:r>
        </m:oMath>
      </m:oMathPara>
    </w:p>
    <w:p w14:paraId="4F50F4FD" w14:textId="77777777" w:rsidR="002A2E13" w:rsidRPr="002A2E13" w:rsidDel="00B45D11" w:rsidRDefault="002A2E13" w:rsidP="002A2E13">
      <w:pPr>
        <w:spacing w:line="360" w:lineRule="auto"/>
        <w:rPr>
          <w:del w:id="24" w:author="Лисенко Роман Станіславович" w:date="2023-06-13T17:40:00Z"/>
          <w:rFonts w:ascii="Times New Roman" w:eastAsia="Times New Roman" w:hAnsi="Times New Roman" w:cs="Times New Roman"/>
          <w:b/>
          <w:sz w:val="28"/>
          <w:szCs w:val="28"/>
          <w:lang w:val="en-US"/>
        </w:rPr>
      </w:pPr>
      <w:del w:id="25" w:author="Лисенко Роман Станіславович" w:date="2023-06-13T17:40:00Z">
        <w:r w:rsidRPr="002A2E13" w:rsidDel="00B45D11">
          <w:rPr>
            <w:rFonts w:ascii="Times New Roman" w:eastAsia="Times New Roman" w:hAnsi="Times New Roman" w:cs="Times New Roman"/>
            <w:b/>
            <w:sz w:val="28"/>
            <w:szCs w:val="28"/>
            <w:lang w:val="en-US"/>
          </w:rPr>
          <w:delText>Scenarios for the end of the war</w:delText>
        </w:r>
      </w:del>
    </w:p>
    <w:p w14:paraId="6FD35C35" w14:textId="77777777" w:rsidR="00034128" w:rsidDel="00B45D11" w:rsidRDefault="00034128" w:rsidP="000C178C">
      <w:pPr>
        <w:spacing w:line="360" w:lineRule="auto"/>
        <w:rPr>
          <w:del w:id="26" w:author="Лисенко Роман Станіславович" w:date="2023-06-13T17:40:00Z"/>
          <w:rFonts w:ascii="Times New Roman" w:eastAsia="Times New Roman" w:hAnsi="Times New Roman" w:cs="Times New Roman"/>
          <w:sz w:val="28"/>
          <w:szCs w:val="28"/>
          <w:lang w:val="en-US"/>
        </w:rPr>
      </w:pPr>
      <w:del w:id="27" w:author="Лисенко Роман Станіславович" w:date="2023-06-13T17:40:00Z">
        <w:r w:rsidDel="00B45D11">
          <w:rPr>
            <w:rFonts w:ascii="Times New Roman" w:eastAsia="Times New Roman" w:hAnsi="Times New Roman" w:cs="Times New Roman"/>
            <w:sz w:val="28"/>
            <w:szCs w:val="28"/>
            <w:lang w:val="en-US"/>
          </w:rPr>
          <w:delText>We consider three different scenarios of ending conflict:</w:delText>
        </w:r>
      </w:del>
    </w:p>
    <w:p w14:paraId="1A855657" w14:textId="77777777" w:rsidR="00AF7E98" w:rsidRPr="00034128" w:rsidDel="00B45D11" w:rsidRDefault="00034128" w:rsidP="00034128">
      <w:pPr>
        <w:pStyle w:val="a5"/>
        <w:numPr>
          <w:ilvl w:val="0"/>
          <w:numId w:val="19"/>
        </w:numPr>
        <w:spacing w:line="360" w:lineRule="auto"/>
        <w:rPr>
          <w:del w:id="28" w:author="Лисенко Роман Станіславович" w:date="2023-06-13T17:40:00Z"/>
          <w:rFonts w:ascii="Times New Roman" w:hAnsi="Times New Roman" w:cs="Times New Roman"/>
          <w:sz w:val="28"/>
          <w:szCs w:val="28"/>
          <w:lang w:val="en-US"/>
        </w:rPr>
      </w:pPr>
      <w:del w:id="29" w:author="Лисенко Роман Станіславович" w:date="2023-06-13T17:40:00Z">
        <w:r w:rsidRPr="00034128" w:rsidDel="00B45D11">
          <w:rPr>
            <w:rFonts w:ascii="Times New Roman" w:eastAsia="Times New Roman" w:hAnsi="Times New Roman" w:cs="Times New Roman"/>
            <w:sz w:val="28"/>
            <w:szCs w:val="28"/>
            <w:lang w:val="en-US"/>
          </w:rPr>
          <w:delText>suspension of hostilities as of 2023</w:delText>
        </w:r>
      </w:del>
    </w:p>
    <w:p w14:paraId="084E0F77" w14:textId="77777777" w:rsidR="00034128" w:rsidDel="00B45D11" w:rsidRDefault="00034128" w:rsidP="00034128">
      <w:pPr>
        <w:pStyle w:val="a5"/>
        <w:numPr>
          <w:ilvl w:val="0"/>
          <w:numId w:val="19"/>
        </w:numPr>
        <w:spacing w:line="360" w:lineRule="auto"/>
        <w:rPr>
          <w:del w:id="30" w:author="Лисенко Роман Станіславович" w:date="2023-06-13T17:40:00Z"/>
          <w:rFonts w:ascii="Times New Roman" w:hAnsi="Times New Roman" w:cs="Times New Roman"/>
          <w:sz w:val="28"/>
          <w:szCs w:val="28"/>
          <w:lang w:val="en-US"/>
        </w:rPr>
      </w:pPr>
      <w:del w:id="31" w:author="Лисенко Роман Станіславович" w:date="2023-06-13T17:40:00Z">
        <w:r w:rsidRPr="00034128" w:rsidDel="00B45D11">
          <w:rPr>
            <w:rFonts w:ascii="Times New Roman" w:hAnsi="Times New Roman" w:cs="Times New Roman"/>
            <w:sz w:val="28"/>
            <w:szCs w:val="28"/>
            <w:lang w:val="en-US"/>
          </w:rPr>
          <w:delText>liberation of the territory as of February 24, 2022</w:delText>
        </w:r>
        <w:bookmarkStart w:id="32" w:name="_GoBack"/>
        <w:bookmarkEnd w:id="32"/>
      </w:del>
    </w:p>
    <w:p w14:paraId="35B40320" w14:textId="77777777" w:rsidR="00034128" w:rsidDel="00B45D11" w:rsidRDefault="00034128" w:rsidP="00034128">
      <w:pPr>
        <w:pStyle w:val="a5"/>
        <w:numPr>
          <w:ilvl w:val="0"/>
          <w:numId w:val="19"/>
        </w:numPr>
        <w:spacing w:line="360" w:lineRule="auto"/>
        <w:rPr>
          <w:del w:id="33" w:author="Лисенко Роман Станіславович" w:date="2023-06-13T17:40:00Z"/>
          <w:rFonts w:ascii="Times New Roman" w:hAnsi="Times New Roman" w:cs="Times New Roman"/>
          <w:sz w:val="28"/>
          <w:szCs w:val="28"/>
          <w:lang w:val="en-US"/>
        </w:rPr>
      </w:pPr>
      <w:del w:id="34" w:author="Лисенко Роман Станіславович" w:date="2023-06-13T17:40:00Z">
        <w:r w:rsidRPr="00034128" w:rsidDel="00B45D11">
          <w:rPr>
            <w:rFonts w:ascii="Times New Roman" w:hAnsi="Times New Roman" w:cs="Times New Roman"/>
            <w:sz w:val="28"/>
            <w:szCs w:val="28"/>
            <w:lang w:val="en-US"/>
          </w:rPr>
          <w:delText>liberation of the territory to the state of the borders of 1991</w:delText>
        </w:r>
      </w:del>
    </w:p>
    <w:p w14:paraId="55E8B39F" w14:textId="77777777" w:rsidR="00034128" w:rsidRPr="00B12F9E" w:rsidDel="00B45D11" w:rsidRDefault="00034128" w:rsidP="00034128">
      <w:pPr>
        <w:spacing w:line="360" w:lineRule="auto"/>
        <w:rPr>
          <w:del w:id="35" w:author="Лисенко Роман Станіславович" w:date="2023-06-13T17:40:00Z"/>
          <w:rFonts w:ascii="Times New Roman" w:hAnsi="Times New Roman" w:cs="Times New Roman"/>
          <w:sz w:val="28"/>
          <w:szCs w:val="28"/>
          <w:lang w:val="en-US"/>
        </w:rPr>
      </w:pPr>
      <w:del w:id="36" w:author="Лисенко Роман Станіславович" w:date="2023-06-13T17:40:00Z">
        <w:r w:rsidDel="00B45D11">
          <w:rPr>
            <w:rFonts w:ascii="Times New Roman" w:hAnsi="Times New Roman" w:cs="Times New Roman"/>
            <w:sz w:val="28"/>
            <w:szCs w:val="28"/>
            <w:lang w:val="en-US"/>
          </w:rPr>
          <w:delText>A</w:delText>
        </w:r>
        <w:r w:rsidRPr="00034128" w:rsidDel="00B45D11">
          <w:rPr>
            <w:rFonts w:ascii="Times New Roman" w:hAnsi="Times New Roman" w:cs="Times New Roman"/>
            <w:sz w:val="28"/>
            <w:szCs w:val="28"/>
            <w:lang w:val="en-US"/>
          </w:rPr>
          <w:delText xml:space="preserve">ll three </w:delText>
        </w:r>
        <w:r w:rsidDel="00B45D11">
          <w:rPr>
            <w:rFonts w:ascii="Times New Roman" w:hAnsi="Times New Roman" w:cs="Times New Roman"/>
            <w:sz w:val="28"/>
            <w:szCs w:val="28"/>
            <w:lang w:val="en-US"/>
          </w:rPr>
          <w:delText>variants</w:delText>
        </w:r>
        <w:r w:rsidRPr="00034128" w:rsidDel="00B45D11">
          <w:rPr>
            <w:rFonts w:ascii="Times New Roman" w:hAnsi="Times New Roman" w:cs="Times New Roman"/>
            <w:sz w:val="28"/>
            <w:szCs w:val="28"/>
            <w:lang w:val="en-US"/>
          </w:rPr>
          <w:delText xml:space="preserve"> imply different timing, </w:delText>
        </w:r>
        <w:r w:rsidR="00B12F9E" w:rsidDel="00B45D11">
          <w:rPr>
            <w:rFonts w:ascii="Times New Roman" w:hAnsi="Times New Roman" w:cs="Times New Roman"/>
            <w:sz w:val="28"/>
            <w:szCs w:val="28"/>
            <w:lang w:val="en-US"/>
          </w:rPr>
          <w:delText xml:space="preserve">amount of </w:delText>
        </w:r>
        <w:r w:rsidRPr="00034128" w:rsidDel="00B45D11">
          <w:rPr>
            <w:rFonts w:ascii="Times New Roman" w:hAnsi="Times New Roman" w:cs="Times New Roman"/>
            <w:sz w:val="28"/>
            <w:szCs w:val="28"/>
            <w:lang w:val="en-US"/>
          </w:rPr>
          <w:delText>labor force, further destruction and economic loss</w:delText>
        </w:r>
        <w:r w:rsidR="00B12F9E" w:rsidDel="00B45D11">
          <w:rPr>
            <w:rFonts w:ascii="Times New Roman" w:hAnsi="Times New Roman" w:cs="Times New Roman"/>
            <w:sz w:val="28"/>
            <w:szCs w:val="28"/>
            <w:lang w:val="en-US"/>
          </w:rPr>
          <w:delText xml:space="preserve">. Calculation of investments directly depends on </w:delText>
        </w:r>
        <w:r w:rsidR="00B12F9E" w:rsidRPr="00B12F9E" w:rsidDel="00B45D11">
          <w:rPr>
            <w:rFonts w:ascii="Times New Roman" w:hAnsi="Times New Roman" w:cs="Times New Roman"/>
            <w:sz w:val="28"/>
            <w:szCs w:val="28"/>
            <w:lang w:val="en-US"/>
          </w:rPr>
          <w:delText xml:space="preserve">the factors above. </w:delText>
        </w:r>
        <w:r w:rsidR="00B12F9E" w:rsidDel="00B45D11">
          <w:rPr>
            <w:rFonts w:ascii="Times New Roman" w:hAnsi="Times New Roman" w:cs="Times New Roman"/>
            <w:sz w:val="28"/>
            <w:szCs w:val="28"/>
            <w:lang w:val="en-US"/>
          </w:rPr>
          <w:delText>I</w:delText>
        </w:r>
        <w:r w:rsidR="00B12F9E" w:rsidRPr="00B12F9E" w:rsidDel="00B45D11">
          <w:rPr>
            <w:rFonts w:ascii="Times New Roman" w:hAnsi="Times New Roman" w:cs="Times New Roman"/>
            <w:sz w:val="28"/>
            <w:szCs w:val="28"/>
            <w:lang w:val="en-US"/>
          </w:rPr>
          <w:delText>t makes sense to calculate only after the end of the war</w:delText>
        </w:r>
        <w:r w:rsidR="00B12F9E" w:rsidDel="00B45D11">
          <w:rPr>
            <w:rFonts w:ascii="Times New Roman" w:hAnsi="Times New Roman" w:cs="Times New Roman"/>
            <w:sz w:val="28"/>
            <w:szCs w:val="28"/>
            <w:lang w:val="en-US"/>
          </w:rPr>
          <w:delText xml:space="preserve"> using this method.</w:delText>
        </w:r>
      </w:del>
    </w:p>
    <w:p w14:paraId="5B3FC229" w14:textId="77777777" w:rsidR="00B12F9E" w:rsidRPr="00034128" w:rsidRDefault="00B12F9E" w:rsidP="00034128">
      <w:pPr>
        <w:spacing w:line="360" w:lineRule="auto"/>
        <w:rPr>
          <w:rFonts w:ascii="Times New Roman" w:hAnsi="Times New Roman" w:cs="Times New Roman"/>
          <w:sz w:val="28"/>
          <w:szCs w:val="28"/>
          <w:lang w:val="en-US"/>
        </w:rPr>
      </w:pPr>
    </w:p>
    <w:sectPr w:rsidR="00B12F9E" w:rsidRPr="0003412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Лисенко Роман Станіславович" w:date="2023-06-13T15:24:00Z" w:initials="ЛРС">
    <w:p w14:paraId="179A810F" w14:textId="77777777" w:rsidR="008B5C37" w:rsidRPr="008B5C37" w:rsidRDefault="008B5C37">
      <w:pPr>
        <w:pStyle w:val="aa"/>
        <w:rPr>
          <w:lang w:val="uk-UA"/>
        </w:rPr>
      </w:pPr>
      <w:r>
        <w:rPr>
          <w:rStyle w:val="a9"/>
        </w:rPr>
        <w:annotationRef/>
      </w:r>
      <w:r>
        <w:rPr>
          <w:lang w:val="uk-UA"/>
        </w:rPr>
        <w:t xml:space="preserve">Тут і далі – краще Уряду. По факту це поєднання декількох політик : економічної, соціальної, інвестиційної, бюджетної і можливо боргової. По факту це координує саме уряд. Тобто це комплексна програма </w:t>
      </w:r>
    </w:p>
  </w:comment>
  <w:comment w:id="1" w:author="Лисенко Роман Станіславович" w:date="2023-06-13T15:24:00Z" w:initials="ЛРС">
    <w:p w14:paraId="1D55E9A1" w14:textId="77777777" w:rsidR="008B5C37" w:rsidRPr="008B5C37" w:rsidRDefault="008B5C37">
      <w:pPr>
        <w:pStyle w:val="aa"/>
        <w:rPr>
          <w:lang w:val="uk-UA"/>
        </w:rPr>
      </w:pPr>
      <w:r>
        <w:rPr>
          <w:rStyle w:val="a9"/>
        </w:rPr>
        <w:annotationRef/>
      </w:r>
      <w:proofErr w:type="gramStart"/>
      <w:r>
        <w:t>Думаю</w:t>
      </w:r>
      <w:proofErr w:type="gramEnd"/>
      <w:r>
        <w:t xml:space="preserve"> </w:t>
      </w:r>
      <w:proofErr w:type="spellStart"/>
      <w:r>
        <w:t>краще</w:t>
      </w:r>
      <w:proofErr w:type="spellEnd"/>
      <w:r>
        <w:t xml:space="preserve"> </w:t>
      </w:r>
      <w:proofErr w:type="spellStart"/>
      <w:r>
        <w:t>оптим</w:t>
      </w:r>
      <w:r>
        <w:rPr>
          <w:lang w:val="uk-UA"/>
        </w:rPr>
        <w:t>ізувати</w:t>
      </w:r>
      <w:proofErr w:type="spellEnd"/>
      <w:r>
        <w:rPr>
          <w:lang w:val="uk-UA"/>
        </w:rPr>
        <w:t xml:space="preserve"> </w:t>
      </w:r>
    </w:p>
  </w:comment>
  <w:comment w:id="2" w:author="Лисенко Роман Станіславович" w:date="2023-06-13T15:26:00Z" w:initials="ЛРС">
    <w:p w14:paraId="03F07C6A" w14:textId="77777777" w:rsidR="008B5C37" w:rsidRPr="008B5C37" w:rsidRDefault="008B5C37">
      <w:pPr>
        <w:pStyle w:val="aa"/>
        <w:rPr>
          <w:lang w:val="uk-UA"/>
        </w:rPr>
      </w:pPr>
      <w:r>
        <w:rPr>
          <w:rStyle w:val="a9"/>
        </w:rPr>
        <w:annotationRef/>
      </w:r>
      <w:r>
        <w:rPr>
          <w:lang w:val="uk-UA"/>
        </w:rPr>
        <w:t xml:space="preserve">Не просто краще розробити стратегію але удосконалити існуючі стратегії, </w:t>
      </w:r>
      <w:proofErr w:type="spellStart"/>
      <w:r>
        <w:rPr>
          <w:lang w:val="uk-UA"/>
        </w:rPr>
        <w:t>адептувавши</w:t>
      </w:r>
      <w:proofErr w:type="spellEnd"/>
      <w:r>
        <w:rPr>
          <w:lang w:val="uk-UA"/>
        </w:rPr>
        <w:t xml:space="preserve"> їх до нових реалій. Такої </w:t>
      </w:r>
      <w:proofErr w:type="spellStart"/>
      <w:r>
        <w:rPr>
          <w:lang w:val="uk-UA"/>
        </w:rPr>
        <w:t>ключевою</w:t>
      </w:r>
      <w:proofErr w:type="spellEnd"/>
      <w:r>
        <w:rPr>
          <w:lang w:val="uk-UA"/>
        </w:rPr>
        <w:t xml:space="preserve"> стратегією наприклад була Україна 2030</w:t>
      </w:r>
    </w:p>
  </w:comment>
  <w:comment w:id="3" w:author="Лисенко Роман Станіславович" w:date="2023-06-13T17:00:00Z" w:initials="ЛРС">
    <w:p w14:paraId="3BE1A774" w14:textId="77777777" w:rsidR="00685546" w:rsidRPr="00685546" w:rsidRDefault="00685546">
      <w:pPr>
        <w:pStyle w:val="aa"/>
        <w:rPr>
          <w:lang w:val="uk-UA"/>
        </w:rPr>
      </w:pPr>
      <w:r>
        <w:rPr>
          <w:rStyle w:val="a9"/>
        </w:rPr>
        <w:annotationRef/>
      </w:r>
      <w:r w:rsidRPr="00685546">
        <w:rPr>
          <w:lang w:val="uk-UA"/>
        </w:rPr>
        <w:t>Думаю треба б</w:t>
      </w:r>
      <w:r>
        <w:rPr>
          <w:lang w:val="uk-UA"/>
        </w:rPr>
        <w:t>ільш широко: яка існує потреба в інвестиціях для подальшої інтеграції в ЄС (довоєнний стан може бути як проміжний етап)  відповідно до прикладів східноєвропейських країн</w:t>
      </w:r>
    </w:p>
  </w:comment>
  <w:comment w:id="5" w:author="Лисенко Роман Станіславович" w:date="2023-06-13T17:04:00Z" w:initials="ЛРС">
    <w:p w14:paraId="5AE1E8C7" w14:textId="77777777" w:rsidR="00685546" w:rsidRPr="00685546" w:rsidRDefault="00685546">
      <w:pPr>
        <w:pStyle w:val="aa"/>
        <w:rPr>
          <w:lang w:val="uk-UA"/>
        </w:rPr>
      </w:pPr>
      <w:r>
        <w:rPr>
          <w:rStyle w:val="a9"/>
        </w:rPr>
        <w:annotationRef/>
      </w:r>
      <w:r>
        <w:rPr>
          <w:lang w:val="uk-UA"/>
        </w:rPr>
        <w:t xml:space="preserve">Найбільш поширеними економічними теоріями, які пояснюють економічний взаємозв’язок є: </w:t>
      </w:r>
    </w:p>
  </w:comment>
  <w:comment w:id="8" w:author="Лисенко Роман Станіславович" w:date="2023-06-13T17:05:00Z" w:initials="ЛРС">
    <w:p w14:paraId="27ABF9C1" w14:textId="77777777" w:rsidR="00685546" w:rsidRDefault="00685546">
      <w:pPr>
        <w:pStyle w:val="aa"/>
        <w:rPr>
          <w:lang w:val="uk-UA"/>
        </w:rPr>
      </w:pPr>
      <w:r>
        <w:rPr>
          <w:rStyle w:val="a9"/>
        </w:rPr>
        <w:annotationRef/>
      </w:r>
      <w:r>
        <w:rPr>
          <w:lang w:val="uk-UA"/>
        </w:rPr>
        <w:t xml:space="preserve">Треба перехід до наступної частини: </w:t>
      </w:r>
    </w:p>
    <w:p w14:paraId="0B992454" w14:textId="77777777" w:rsidR="00685546" w:rsidRDefault="00685546">
      <w:pPr>
        <w:pStyle w:val="aa"/>
        <w:rPr>
          <w:lang w:val="uk-UA"/>
        </w:rPr>
      </w:pPr>
    </w:p>
    <w:p w14:paraId="0D135B5F" w14:textId="77777777" w:rsidR="00685546" w:rsidRDefault="00685546">
      <w:pPr>
        <w:pStyle w:val="aa"/>
        <w:rPr>
          <w:lang w:val="uk-UA"/>
        </w:rPr>
      </w:pPr>
      <w:r>
        <w:rPr>
          <w:lang w:val="uk-UA"/>
        </w:rPr>
        <w:t xml:space="preserve">Для подальшого аналізу/розрахунків буде використано заначений підхід. </w:t>
      </w:r>
    </w:p>
    <w:p w14:paraId="3AA50F79" w14:textId="77777777" w:rsidR="00685546" w:rsidRDefault="00685546">
      <w:pPr>
        <w:pStyle w:val="aa"/>
        <w:rPr>
          <w:lang w:val="uk-UA"/>
        </w:rPr>
      </w:pPr>
    </w:p>
    <w:p w14:paraId="694F6521" w14:textId="77777777" w:rsidR="00685546" w:rsidRPr="00685546" w:rsidRDefault="00685546">
      <w:pPr>
        <w:pStyle w:val="aa"/>
        <w:rPr>
          <w:lang w:val="uk-UA"/>
        </w:rPr>
      </w:pPr>
      <w:r>
        <w:rPr>
          <w:lang w:val="uk-UA"/>
        </w:rPr>
        <w:t xml:space="preserve">Я пропоную прибрати класичний підхід (якось він ніякий так і Сміт писав з правилом руки) а розширити кейнсіанський і особливо – </w:t>
      </w:r>
      <w:proofErr w:type="spellStart"/>
      <w:r>
        <w:rPr>
          <w:lang w:val="uk-UA"/>
        </w:rPr>
        <w:t>неокенсіанський</w:t>
      </w:r>
      <w:proofErr w:type="spellEnd"/>
      <w:r>
        <w:rPr>
          <w:lang w:val="uk-UA"/>
        </w:rPr>
        <w:t xml:space="preserve">. Одне джерело  це мало, треба хоча б штук 5.  </w:t>
      </w:r>
    </w:p>
  </w:comment>
  <w:comment w:id="10" w:author="Лисенко Роман Станіславович" w:date="2023-06-13T17:13:00Z" w:initials="ЛРС">
    <w:p w14:paraId="25E78A77" w14:textId="77777777" w:rsidR="00AC253D" w:rsidRPr="00AC253D" w:rsidRDefault="00AC253D">
      <w:pPr>
        <w:pStyle w:val="aa"/>
        <w:rPr>
          <w:lang w:val="uk-UA"/>
        </w:rPr>
      </w:pPr>
      <w:r>
        <w:rPr>
          <w:rStyle w:val="a9"/>
        </w:rPr>
        <w:annotationRef/>
      </w:r>
      <w:r>
        <w:rPr>
          <w:lang w:val="uk-UA"/>
        </w:rPr>
        <w:t xml:space="preserve">Згоден. Єдине треба розширити пояснення та чітко визначити що у вас – </w:t>
      </w:r>
      <w:proofErr w:type="spellStart"/>
      <w:r>
        <w:rPr>
          <w:lang w:val="uk-UA"/>
        </w:rPr>
        <w:t>нео</w:t>
      </w:r>
      <w:proofErr w:type="spellEnd"/>
      <w:r>
        <w:rPr>
          <w:lang w:val="uk-UA"/>
        </w:rPr>
        <w:t xml:space="preserve"> кейнсіанська чи кейнсіанська  теорія. </w:t>
      </w:r>
    </w:p>
  </w:comment>
  <w:comment w:id="12" w:author="Лисенко Роман Станіславович" w:date="2023-06-13T17:17:00Z" w:initials="ЛРС">
    <w:p w14:paraId="3EB7CB27" w14:textId="77777777" w:rsidR="00AC253D" w:rsidRDefault="00AC253D" w:rsidP="00AC253D">
      <w:pPr>
        <w:pStyle w:val="aa"/>
        <w:rPr>
          <w:lang w:val="uk-UA"/>
        </w:rPr>
      </w:pPr>
      <w:r>
        <w:rPr>
          <w:rStyle w:val="a9"/>
        </w:rPr>
        <w:annotationRef/>
      </w:r>
      <w:r>
        <w:rPr>
          <w:lang w:val="uk-UA"/>
        </w:rPr>
        <w:t xml:space="preserve">Це ж теоретична основа моделі? Якщо так то треба об’єднати з попереднім розділом. </w:t>
      </w:r>
    </w:p>
    <w:p w14:paraId="2BF95B6E" w14:textId="77777777" w:rsidR="00AC253D" w:rsidRDefault="00AC253D" w:rsidP="00AC253D">
      <w:pPr>
        <w:pStyle w:val="aa"/>
        <w:rPr>
          <w:lang w:val="uk-UA"/>
        </w:rPr>
      </w:pPr>
      <w:r>
        <w:rPr>
          <w:lang w:val="uk-UA"/>
        </w:rPr>
        <w:t>Тобто – це теоретичний розділ.</w:t>
      </w:r>
      <w:r w:rsidR="00E1636D">
        <w:rPr>
          <w:lang w:val="uk-UA"/>
        </w:rPr>
        <w:t xml:space="preserve"> І модель же не вами розроблена. </w:t>
      </w:r>
    </w:p>
    <w:p w14:paraId="183550A6" w14:textId="77777777" w:rsidR="00E1636D" w:rsidRDefault="00E1636D" w:rsidP="00AC253D">
      <w:pPr>
        <w:pStyle w:val="aa"/>
        <w:rPr>
          <w:lang w:val="uk-UA"/>
        </w:rPr>
      </w:pPr>
      <w:r>
        <w:rPr>
          <w:lang w:val="uk-UA"/>
        </w:rPr>
        <w:t xml:space="preserve">Тобто треба зазначити що в якості теоретичної основи обрана класична модель (автори) до складу якої включені наступні зміні. </w:t>
      </w:r>
    </w:p>
    <w:p w14:paraId="5063A0EF" w14:textId="77777777" w:rsidR="00E1636D" w:rsidRDefault="00E1636D" w:rsidP="00AC253D">
      <w:pPr>
        <w:pStyle w:val="aa"/>
        <w:rPr>
          <w:lang w:val="uk-UA"/>
        </w:rPr>
      </w:pPr>
      <w:r>
        <w:rPr>
          <w:lang w:val="uk-UA"/>
        </w:rPr>
        <w:t xml:space="preserve">Описали модель. </w:t>
      </w:r>
    </w:p>
    <w:p w14:paraId="1921C63F" w14:textId="77777777" w:rsidR="00E1636D" w:rsidRDefault="00E1636D" w:rsidP="00AC253D">
      <w:pPr>
        <w:pStyle w:val="aa"/>
        <w:rPr>
          <w:lang w:val="uk-UA"/>
        </w:rPr>
      </w:pPr>
    </w:p>
    <w:p w14:paraId="3FBF150F" w14:textId="77777777" w:rsidR="00E1636D" w:rsidRPr="00E1636D" w:rsidRDefault="00E1636D" w:rsidP="00AC253D">
      <w:pPr>
        <w:pStyle w:val="aa"/>
        <w:rPr>
          <w:lang w:val="uk-UA"/>
        </w:rPr>
      </w:pPr>
      <w:r>
        <w:rPr>
          <w:lang w:val="uk-UA"/>
        </w:rPr>
        <w:t xml:space="preserve">Разом з тим в наслідок військових дій та руйнації економіки та господарських  </w:t>
      </w:r>
      <w:proofErr w:type="spellStart"/>
      <w:r>
        <w:rPr>
          <w:lang w:val="uk-UA"/>
        </w:rPr>
        <w:t>зв’язків</w:t>
      </w:r>
      <w:proofErr w:type="spellEnd"/>
      <w:r>
        <w:rPr>
          <w:lang w:val="uk-UA"/>
        </w:rPr>
        <w:t xml:space="preserve"> існують певні особливості, які необхідно врахувати під час нашого дослідження </w:t>
      </w:r>
    </w:p>
  </w:comment>
  <w:comment w:id="13" w:author="Лисенко Роман Станіславович" w:date="2023-06-13T17:19:00Z" w:initials="ЛРС">
    <w:p w14:paraId="2097C6CE" w14:textId="77777777" w:rsidR="00AC253D" w:rsidRPr="00AC253D" w:rsidRDefault="00AC253D">
      <w:pPr>
        <w:pStyle w:val="aa"/>
        <w:rPr>
          <w:lang w:val="uk-UA"/>
        </w:rPr>
      </w:pPr>
      <w:r>
        <w:rPr>
          <w:rStyle w:val="a9"/>
        </w:rPr>
        <w:annotationRef/>
      </w:r>
      <w:r>
        <w:rPr>
          <w:lang w:val="uk-UA"/>
        </w:rPr>
        <w:t>От це не зрозумів. Як на мене воно тут зайве</w:t>
      </w:r>
    </w:p>
  </w:comment>
  <w:comment w:id="14" w:author="Лисенко Роман Станіславович" w:date="2023-06-13T17:20:00Z" w:initials="ЛРС">
    <w:p w14:paraId="79B284F4" w14:textId="77777777" w:rsidR="00E1636D" w:rsidRPr="00E1636D" w:rsidRDefault="00E1636D">
      <w:pPr>
        <w:pStyle w:val="aa"/>
        <w:rPr>
          <w:lang w:val="uk-UA"/>
        </w:rPr>
      </w:pPr>
      <w:r>
        <w:rPr>
          <w:rStyle w:val="a9"/>
        </w:rPr>
        <w:annotationRef/>
      </w:r>
      <w:r>
        <w:rPr>
          <w:lang w:val="uk-UA"/>
        </w:rPr>
        <w:t>Теж не зрозумів</w:t>
      </w:r>
    </w:p>
  </w:comment>
  <w:comment w:id="15" w:author="Лисенко Роман Станіславович" w:date="2023-06-13T17:21:00Z" w:initials="ЛРС">
    <w:p w14:paraId="50A386B7" w14:textId="77777777" w:rsidR="00E1636D" w:rsidRDefault="00E1636D">
      <w:pPr>
        <w:pStyle w:val="aa"/>
        <w:rPr>
          <w:lang w:val="uk-UA"/>
        </w:rPr>
      </w:pPr>
      <w:r>
        <w:rPr>
          <w:rStyle w:val="a9"/>
        </w:rPr>
        <w:annotationRef/>
      </w:r>
      <w:r>
        <w:rPr>
          <w:lang w:val="uk-UA"/>
        </w:rPr>
        <w:t xml:space="preserve">Якось криво звучить. Може мається на увазі – збільшуючи інвестиції сприяє зростанню безробіттю. Чи навпаки? </w:t>
      </w:r>
    </w:p>
    <w:p w14:paraId="2C7400E9" w14:textId="77777777" w:rsidR="00E1636D" w:rsidRPr="00E1636D" w:rsidRDefault="00E1636D">
      <w:pPr>
        <w:pStyle w:val="aa"/>
        <w:rPr>
          <w:lang w:val="uk-UA"/>
        </w:rPr>
      </w:pPr>
      <w:r>
        <w:rPr>
          <w:lang w:val="uk-UA"/>
        </w:rPr>
        <w:t xml:space="preserve">Необхідно більш чітко ділити загальну теорію і зупинившись на особливостях військового стану описати чим </w:t>
      </w:r>
      <w:proofErr w:type="spellStart"/>
      <w:r>
        <w:rPr>
          <w:lang w:val="uk-UA"/>
        </w:rPr>
        <w:t>запропонавана</w:t>
      </w:r>
      <w:proofErr w:type="spellEnd"/>
      <w:r>
        <w:rPr>
          <w:lang w:val="uk-UA"/>
        </w:rPr>
        <w:t xml:space="preserve"> модель відрізняється від класичної </w:t>
      </w:r>
    </w:p>
  </w:comment>
  <w:comment w:id="16" w:author="Лисенко Роман Станіславович" w:date="2023-06-13T17:26:00Z" w:initials="ЛРС">
    <w:p w14:paraId="7953A9BB" w14:textId="77777777" w:rsidR="00E1636D" w:rsidRPr="00E1636D" w:rsidRDefault="00E1636D">
      <w:pPr>
        <w:pStyle w:val="aa"/>
        <w:rPr>
          <w:lang w:val="uk-UA"/>
        </w:rPr>
      </w:pPr>
      <w:r>
        <w:rPr>
          <w:rStyle w:val="a9"/>
        </w:rPr>
        <w:annotationRef/>
      </w:r>
      <w:r>
        <w:rPr>
          <w:lang w:val="uk-UA"/>
        </w:rPr>
        <w:t xml:space="preserve">Посилання на результати тестів які свідчать щодо </w:t>
      </w:r>
      <w:proofErr w:type="spellStart"/>
      <w:r>
        <w:rPr>
          <w:lang w:val="uk-UA"/>
        </w:rPr>
        <w:t>нестаціонарності</w:t>
      </w:r>
      <w:proofErr w:type="spellEnd"/>
      <w:r>
        <w:rPr>
          <w:lang w:val="uk-UA"/>
        </w:rPr>
        <w:t xml:space="preserve"> </w:t>
      </w:r>
    </w:p>
  </w:comment>
  <w:comment w:id="17" w:author="Лисенко Роман Станіславович" w:date="2023-06-13T17:27:00Z" w:initials="ЛРС">
    <w:p w14:paraId="19A368E4" w14:textId="77777777" w:rsidR="00E1636D" w:rsidRPr="00E1636D" w:rsidRDefault="00E1636D">
      <w:pPr>
        <w:pStyle w:val="aa"/>
        <w:rPr>
          <w:lang w:val="uk-UA"/>
        </w:rPr>
      </w:pPr>
      <w:r>
        <w:rPr>
          <w:rStyle w:val="a9"/>
        </w:rPr>
        <w:annotationRef/>
      </w:r>
      <w:r>
        <w:rPr>
          <w:lang w:val="uk-UA"/>
        </w:rPr>
        <w:t xml:space="preserve">Якесь невдала інтерпретація. Має бути чітко – зростання інвестицій – зниження безробіття. </w:t>
      </w:r>
    </w:p>
  </w:comment>
  <w:comment w:id="18" w:author="Лисенко Роман Станіславович" w:date="2023-06-13T17:28:00Z" w:initials="ЛРС">
    <w:p w14:paraId="2CFBB358" w14:textId="77777777" w:rsidR="00E1636D" w:rsidRPr="00E1636D" w:rsidRDefault="00E1636D">
      <w:pPr>
        <w:pStyle w:val="aa"/>
        <w:rPr>
          <w:lang w:val="uk-UA"/>
        </w:rPr>
      </w:pPr>
      <w:r>
        <w:rPr>
          <w:rStyle w:val="a9"/>
        </w:rPr>
        <w:annotationRef/>
      </w:r>
      <w:r>
        <w:rPr>
          <w:lang w:val="uk-UA"/>
        </w:rPr>
        <w:t xml:space="preserve">Дані спочатку, потім – метод. </w:t>
      </w:r>
    </w:p>
  </w:comment>
  <w:comment w:id="19" w:author="Лисенко Роман Станіславович" w:date="2023-06-13T17:29:00Z" w:initials="ЛРС">
    <w:p w14:paraId="4F1BF981" w14:textId="77777777" w:rsidR="00E1636D" w:rsidRDefault="00E1636D">
      <w:pPr>
        <w:pStyle w:val="aa"/>
        <w:rPr>
          <w:lang w:val="uk-UA"/>
        </w:rPr>
      </w:pPr>
      <w:r>
        <w:rPr>
          <w:rStyle w:val="a9"/>
        </w:rPr>
        <w:annotationRef/>
      </w:r>
      <w:r>
        <w:rPr>
          <w:lang w:val="uk-UA"/>
        </w:rPr>
        <w:t>Давайте їх структуруємо?</w:t>
      </w:r>
    </w:p>
    <w:p w14:paraId="7F3FAF16" w14:textId="77777777" w:rsidR="00E1636D" w:rsidRPr="00E1636D" w:rsidRDefault="00E1636D">
      <w:pPr>
        <w:pStyle w:val="aa"/>
        <w:rPr>
          <w:lang w:val="uk-UA"/>
        </w:rPr>
      </w:pPr>
      <w:r>
        <w:rPr>
          <w:lang w:val="uk-UA"/>
        </w:rPr>
        <w:t xml:space="preserve"> Проблема 1, 2, 3 </w:t>
      </w:r>
    </w:p>
  </w:comment>
  <w:comment w:id="20" w:author="Лисенко Роман Станіславович" w:date="2023-06-13T17:34:00Z" w:initials="ЛРС">
    <w:p w14:paraId="492CEE68" w14:textId="77777777" w:rsidR="00B45D11" w:rsidRPr="00B45D11" w:rsidRDefault="00B45D11">
      <w:pPr>
        <w:pStyle w:val="aa"/>
        <w:rPr>
          <w:lang w:val="uk-UA"/>
        </w:rPr>
      </w:pPr>
      <w:r>
        <w:rPr>
          <w:rStyle w:val="a9"/>
        </w:rPr>
        <w:annotationRef/>
      </w:r>
      <w:r>
        <w:rPr>
          <w:lang w:val="uk-UA"/>
        </w:rPr>
        <w:t xml:space="preserve">Це власні розрахунки? </w:t>
      </w:r>
    </w:p>
  </w:comment>
  <w:comment w:id="22" w:author="Лисенко Роман Станіславович" w:date="2023-06-13T17:39:00Z" w:initials="ЛРС">
    <w:p w14:paraId="5BC2D8BB" w14:textId="77777777" w:rsidR="00B45D11" w:rsidRDefault="00B45D11" w:rsidP="00B45D11">
      <w:pPr>
        <w:pStyle w:val="aa"/>
        <w:rPr>
          <w:lang w:val="uk-UA"/>
        </w:rPr>
      </w:pPr>
      <w:r>
        <w:rPr>
          <w:rStyle w:val="a9"/>
        </w:rPr>
        <w:annotationRef/>
      </w:r>
      <w:r>
        <w:rPr>
          <w:lang w:val="uk-UA"/>
        </w:rPr>
        <w:t xml:space="preserve">Це ж теоретична основа моделі? Якщо так то треба об’єднати з попереднім розділом. </w:t>
      </w:r>
    </w:p>
    <w:p w14:paraId="5D016CAD" w14:textId="77777777" w:rsidR="00B45D11" w:rsidRDefault="00B45D11" w:rsidP="00B45D11">
      <w:pPr>
        <w:pStyle w:val="aa"/>
      </w:pPr>
      <w:r>
        <w:rPr>
          <w:lang w:val="uk-UA"/>
        </w:rPr>
        <w:t>Тобто – це теоретичний розділ.</w:t>
      </w:r>
    </w:p>
  </w:comment>
  <w:comment w:id="23" w:author="Лисенко Роман Станіславович" w:date="2023-06-13T17:40:00Z" w:initials="ЛРС">
    <w:p w14:paraId="1AB31486" w14:textId="77777777" w:rsidR="00B45D11" w:rsidRPr="00B45D11" w:rsidRDefault="00B45D11">
      <w:pPr>
        <w:pStyle w:val="aa"/>
        <w:rPr>
          <w:lang w:val="uk-UA"/>
        </w:rPr>
      </w:pPr>
      <w:r>
        <w:rPr>
          <w:rStyle w:val="a9"/>
        </w:rPr>
        <w:annotationRef/>
      </w:r>
      <w:r>
        <w:rPr>
          <w:lang w:val="uk-UA"/>
        </w:rPr>
        <w:t>Це або до припущень або взагалі викинути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9A810F" w15:done="0"/>
  <w15:commentEx w15:paraId="1D55E9A1" w15:done="0"/>
  <w15:commentEx w15:paraId="03F07C6A" w15:done="0"/>
  <w15:commentEx w15:paraId="3BE1A774" w15:done="0"/>
  <w15:commentEx w15:paraId="5AE1E8C7" w15:done="0"/>
  <w15:commentEx w15:paraId="694F6521" w15:done="0"/>
  <w15:commentEx w15:paraId="25E78A77" w15:done="0"/>
  <w15:commentEx w15:paraId="3FBF150F" w15:done="0"/>
  <w15:commentEx w15:paraId="2097C6CE" w15:done="0"/>
  <w15:commentEx w15:paraId="79B284F4" w15:done="0"/>
  <w15:commentEx w15:paraId="2C7400E9" w15:done="0"/>
  <w15:commentEx w15:paraId="7953A9BB" w15:done="0"/>
  <w15:commentEx w15:paraId="19A368E4" w15:done="0"/>
  <w15:commentEx w15:paraId="2CFBB358" w15:done="0"/>
  <w15:commentEx w15:paraId="7F3FAF16" w15:done="0"/>
  <w15:commentEx w15:paraId="492CEE68" w15:done="0"/>
  <w15:commentEx w15:paraId="5D016CAD" w15:done="0"/>
  <w15:commentEx w15:paraId="1AB314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Roboto">
    <w:altName w:val="Times New Roman"/>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71C"/>
    <w:multiLevelType w:val="hybridMultilevel"/>
    <w:tmpl w:val="6F929610"/>
    <w:lvl w:ilvl="0" w:tplc="1826E860">
      <w:numFmt w:val="bullet"/>
      <w:lvlText w:val="-"/>
      <w:lvlJc w:val="left"/>
      <w:pPr>
        <w:ind w:left="720" w:hanging="360"/>
      </w:pPr>
      <w:rPr>
        <w:rFonts w:ascii="Segoe UI" w:eastAsiaTheme="minorHAnsi" w:hAnsi="Segoe UI"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477A25"/>
    <w:multiLevelType w:val="hybridMultilevel"/>
    <w:tmpl w:val="117C0F3C"/>
    <w:lvl w:ilvl="0" w:tplc="40C2BAC8">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8D4E84"/>
    <w:multiLevelType w:val="hybridMultilevel"/>
    <w:tmpl w:val="CF10517E"/>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3">
    <w:nsid w:val="314278DF"/>
    <w:multiLevelType w:val="hybridMultilevel"/>
    <w:tmpl w:val="18E43BFC"/>
    <w:lvl w:ilvl="0" w:tplc="80FE2FBE">
      <w:start w:val="20"/>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32540302"/>
    <w:multiLevelType w:val="hybridMultilevel"/>
    <w:tmpl w:val="08EA4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8071237"/>
    <w:multiLevelType w:val="multilevel"/>
    <w:tmpl w:val="025A8E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nsid w:val="3C153A29"/>
    <w:multiLevelType w:val="hybridMultilevel"/>
    <w:tmpl w:val="74485644"/>
    <w:lvl w:ilvl="0" w:tplc="4E628A7E">
      <w:start w:val="2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3C4F4FEB"/>
    <w:multiLevelType w:val="hybridMultilevel"/>
    <w:tmpl w:val="18D88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27128C0"/>
    <w:multiLevelType w:val="hybridMultilevel"/>
    <w:tmpl w:val="F564A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A159E3"/>
    <w:multiLevelType w:val="multilevel"/>
    <w:tmpl w:val="2742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107E91"/>
    <w:multiLevelType w:val="hybridMultilevel"/>
    <w:tmpl w:val="AE6E1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6DA38BE"/>
    <w:multiLevelType w:val="hybridMultilevel"/>
    <w:tmpl w:val="112C3E28"/>
    <w:lvl w:ilvl="0" w:tplc="1826E860">
      <w:numFmt w:val="bullet"/>
      <w:lvlText w:val="-"/>
      <w:lvlJc w:val="left"/>
      <w:pPr>
        <w:ind w:left="1147" w:hanging="360"/>
      </w:pPr>
      <w:rPr>
        <w:rFonts w:ascii="Segoe UI" w:eastAsiaTheme="minorHAnsi" w:hAnsi="Segoe UI" w:cs="Segoe UI" w:hint="default"/>
      </w:rPr>
    </w:lvl>
    <w:lvl w:ilvl="1" w:tplc="04190003" w:tentative="1">
      <w:start w:val="1"/>
      <w:numFmt w:val="bullet"/>
      <w:lvlText w:val="o"/>
      <w:lvlJc w:val="left"/>
      <w:pPr>
        <w:ind w:left="1867" w:hanging="360"/>
      </w:pPr>
      <w:rPr>
        <w:rFonts w:ascii="Courier New" w:hAnsi="Courier New" w:cs="Courier New" w:hint="default"/>
      </w:rPr>
    </w:lvl>
    <w:lvl w:ilvl="2" w:tplc="04190005" w:tentative="1">
      <w:start w:val="1"/>
      <w:numFmt w:val="bullet"/>
      <w:lvlText w:val=""/>
      <w:lvlJc w:val="left"/>
      <w:pPr>
        <w:ind w:left="2587" w:hanging="360"/>
      </w:pPr>
      <w:rPr>
        <w:rFonts w:ascii="Wingdings" w:hAnsi="Wingdings" w:hint="default"/>
      </w:rPr>
    </w:lvl>
    <w:lvl w:ilvl="3" w:tplc="04190001" w:tentative="1">
      <w:start w:val="1"/>
      <w:numFmt w:val="bullet"/>
      <w:lvlText w:val=""/>
      <w:lvlJc w:val="left"/>
      <w:pPr>
        <w:ind w:left="3307" w:hanging="360"/>
      </w:pPr>
      <w:rPr>
        <w:rFonts w:ascii="Symbol" w:hAnsi="Symbol" w:hint="default"/>
      </w:rPr>
    </w:lvl>
    <w:lvl w:ilvl="4" w:tplc="04190003" w:tentative="1">
      <w:start w:val="1"/>
      <w:numFmt w:val="bullet"/>
      <w:lvlText w:val="o"/>
      <w:lvlJc w:val="left"/>
      <w:pPr>
        <w:ind w:left="4027" w:hanging="360"/>
      </w:pPr>
      <w:rPr>
        <w:rFonts w:ascii="Courier New" w:hAnsi="Courier New" w:cs="Courier New" w:hint="default"/>
      </w:rPr>
    </w:lvl>
    <w:lvl w:ilvl="5" w:tplc="04190005" w:tentative="1">
      <w:start w:val="1"/>
      <w:numFmt w:val="bullet"/>
      <w:lvlText w:val=""/>
      <w:lvlJc w:val="left"/>
      <w:pPr>
        <w:ind w:left="4747" w:hanging="360"/>
      </w:pPr>
      <w:rPr>
        <w:rFonts w:ascii="Wingdings" w:hAnsi="Wingdings" w:hint="default"/>
      </w:rPr>
    </w:lvl>
    <w:lvl w:ilvl="6" w:tplc="04190001" w:tentative="1">
      <w:start w:val="1"/>
      <w:numFmt w:val="bullet"/>
      <w:lvlText w:val=""/>
      <w:lvlJc w:val="left"/>
      <w:pPr>
        <w:ind w:left="5467" w:hanging="360"/>
      </w:pPr>
      <w:rPr>
        <w:rFonts w:ascii="Symbol" w:hAnsi="Symbol" w:hint="default"/>
      </w:rPr>
    </w:lvl>
    <w:lvl w:ilvl="7" w:tplc="04190003" w:tentative="1">
      <w:start w:val="1"/>
      <w:numFmt w:val="bullet"/>
      <w:lvlText w:val="o"/>
      <w:lvlJc w:val="left"/>
      <w:pPr>
        <w:ind w:left="6187" w:hanging="360"/>
      </w:pPr>
      <w:rPr>
        <w:rFonts w:ascii="Courier New" w:hAnsi="Courier New" w:cs="Courier New" w:hint="default"/>
      </w:rPr>
    </w:lvl>
    <w:lvl w:ilvl="8" w:tplc="04190005" w:tentative="1">
      <w:start w:val="1"/>
      <w:numFmt w:val="bullet"/>
      <w:lvlText w:val=""/>
      <w:lvlJc w:val="left"/>
      <w:pPr>
        <w:ind w:left="6907" w:hanging="360"/>
      </w:pPr>
      <w:rPr>
        <w:rFonts w:ascii="Wingdings" w:hAnsi="Wingdings" w:hint="default"/>
      </w:rPr>
    </w:lvl>
  </w:abstractNum>
  <w:abstractNum w:abstractNumId="12">
    <w:nsid w:val="5703571F"/>
    <w:multiLevelType w:val="hybridMultilevel"/>
    <w:tmpl w:val="2AC05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A215FE9"/>
    <w:multiLevelType w:val="hybridMultilevel"/>
    <w:tmpl w:val="5DA4E112"/>
    <w:lvl w:ilvl="0" w:tplc="1826E860">
      <w:numFmt w:val="bullet"/>
      <w:lvlText w:val="-"/>
      <w:lvlJc w:val="left"/>
      <w:pPr>
        <w:ind w:left="720" w:hanging="360"/>
      </w:pPr>
      <w:rPr>
        <w:rFonts w:ascii="Segoe UI" w:eastAsiaTheme="minorHAnsi" w:hAnsi="Segoe UI"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427727B"/>
    <w:multiLevelType w:val="hybridMultilevel"/>
    <w:tmpl w:val="4BC08468"/>
    <w:lvl w:ilvl="0" w:tplc="1826E860">
      <w:numFmt w:val="bullet"/>
      <w:lvlText w:val="-"/>
      <w:lvlJc w:val="left"/>
      <w:pPr>
        <w:ind w:left="720" w:hanging="360"/>
      </w:pPr>
      <w:rPr>
        <w:rFonts w:ascii="Segoe UI" w:eastAsiaTheme="minorHAnsi" w:hAnsi="Segoe UI"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52805AD"/>
    <w:multiLevelType w:val="hybridMultilevel"/>
    <w:tmpl w:val="C80E6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6436129"/>
    <w:multiLevelType w:val="hybridMultilevel"/>
    <w:tmpl w:val="B634868C"/>
    <w:lvl w:ilvl="0" w:tplc="C86E9954">
      <w:start w:val="3"/>
      <w:numFmt w:val="bullet"/>
      <w:lvlText w:val="-"/>
      <w:lvlJc w:val="left"/>
      <w:pPr>
        <w:ind w:left="720" w:hanging="360"/>
      </w:pPr>
      <w:rPr>
        <w:rFonts w:ascii="Segoe UI" w:eastAsiaTheme="minorHAnsi" w:hAnsi="Segoe UI" w:cs="Segoe UI" w:hint="default"/>
        <w:color w:val="374151"/>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CBF2DCE"/>
    <w:multiLevelType w:val="hybridMultilevel"/>
    <w:tmpl w:val="61627384"/>
    <w:lvl w:ilvl="0" w:tplc="4DA2A702">
      <w:start w:val="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04F4637"/>
    <w:multiLevelType w:val="hybridMultilevel"/>
    <w:tmpl w:val="BEA207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1285DB6"/>
    <w:multiLevelType w:val="hybridMultilevel"/>
    <w:tmpl w:val="53240D7C"/>
    <w:lvl w:ilvl="0" w:tplc="04190001">
      <w:start w:val="1"/>
      <w:numFmt w:val="bullet"/>
      <w:lvlText w:val=""/>
      <w:lvlJc w:val="left"/>
      <w:pPr>
        <w:ind w:left="1276" w:hanging="360"/>
      </w:pPr>
      <w:rPr>
        <w:rFonts w:ascii="Symbol" w:hAnsi="Symbol" w:hint="default"/>
      </w:rPr>
    </w:lvl>
    <w:lvl w:ilvl="1" w:tplc="04190003" w:tentative="1">
      <w:start w:val="1"/>
      <w:numFmt w:val="bullet"/>
      <w:lvlText w:val="o"/>
      <w:lvlJc w:val="left"/>
      <w:pPr>
        <w:ind w:left="1996" w:hanging="360"/>
      </w:pPr>
      <w:rPr>
        <w:rFonts w:ascii="Courier New" w:hAnsi="Courier New" w:cs="Courier New" w:hint="default"/>
      </w:rPr>
    </w:lvl>
    <w:lvl w:ilvl="2" w:tplc="04190005" w:tentative="1">
      <w:start w:val="1"/>
      <w:numFmt w:val="bullet"/>
      <w:lvlText w:val=""/>
      <w:lvlJc w:val="left"/>
      <w:pPr>
        <w:ind w:left="2716" w:hanging="360"/>
      </w:pPr>
      <w:rPr>
        <w:rFonts w:ascii="Wingdings" w:hAnsi="Wingdings" w:hint="default"/>
      </w:rPr>
    </w:lvl>
    <w:lvl w:ilvl="3" w:tplc="04190001" w:tentative="1">
      <w:start w:val="1"/>
      <w:numFmt w:val="bullet"/>
      <w:lvlText w:val=""/>
      <w:lvlJc w:val="left"/>
      <w:pPr>
        <w:ind w:left="3436" w:hanging="360"/>
      </w:pPr>
      <w:rPr>
        <w:rFonts w:ascii="Symbol" w:hAnsi="Symbol" w:hint="default"/>
      </w:rPr>
    </w:lvl>
    <w:lvl w:ilvl="4" w:tplc="04190003" w:tentative="1">
      <w:start w:val="1"/>
      <w:numFmt w:val="bullet"/>
      <w:lvlText w:val="o"/>
      <w:lvlJc w:val="left"/>
      <w:pPr>
        <w:ind w:left="4156" w:hanging="360"/>
      </w:pPr>
      <w:rPr>
        <w:rFonts w:ascii="Courier New" w:hAnsi="Courier New" w:cs="Courier New" w:hint="default"/>
      </w:rPr>
    </w:lvl>
    <w:lvl w:ilvl="5" w:tplc="04190005" w:tentative="1">
      <w:start w:val="1"/>
      <w:numFmt w:val="bullet"/>
      <w:lvlText w:val=""/>
      <w:lvlJc w:val="left"/>
      <w:pPr>
        <w:ind w:left="4876" w:hanging="360"/>
      </w:pPr>
      <w:rPr>
        <w:rFonts w:ascii="Wingdings" w:hAnsi="Wingdings" w:hint="default"/>
      </w:rPr>
    </w:lvl>
    <w:lvl w:ilvl="6" w:tplc="04190001" w:tentative="1">
      <w:start w:val="1"/>
      <w:numFmt w:val="bullet"/>
      <w:lvlText w:val=""/>
      <w:lvlJc w:val="left"/>
      <w:pPr>
        <w:ind w:left="5596" w:hanging="360"/>
      </w:pPr>
      <w:rPr>
        <w:rFonts w:ascii="Symbol" w:hAnsi="Symbol" w:hint="default"/>
      </w:rPr>
    </w:lvl>
    <w:lvl w:ilvl="7" w:tplc="04190003" w:tentative="1">
      <w:start w:val="1"/>
      <w:numFmt w:val="bullet"/>
      <w:lvlText w:val="o"/>
      <w:lvlJc w:val="left"/>
      <w:pPr>
        <w:ind w:left="6316" w:hanging="360"/>
      </w:pPr>
      <w:rPr>
        <w:rFonts w:ascii="Courier New" w:hAnsi="Courier New" w:cs="Courier New" w:hint="default"/>
      </w:rPr>
    </w:lvl>
    <w:lvl w:ilvl="8" w:tplc="04190005" w:tentative="1">
      <w:start w:val="1"/>
      <w:numFmt w:val="bullet"/>
      <w:lvlText w:val=""/>
      <w:lvlJc w:val="left"/>
      <w:pPr>
        <w:ind w:left="7036" w:hanging="360"/>
      </w:pPr>
      <w:rPr>
        <w:rFonts w:ascii="Wingdings" w:hAnsi="Wingdings" w:hint="default"/>
      </w:rPr>
    </w:lvl>
  </w:abstractNum>
  <w:num w:numId="1">
    <w:abstractNumId w:val="18"/>
  </w:num>
  <w:num w:numId="2">
    <w:abstractNumId w:val="9"/>
  </w:num>
  <w:num w:numId="3">
    <w:abstractNumId w:val="0"/>
  </w:num>
  <w:num w:numId="4">
    <w:abstractNumId w:val="16"/>
  </w:num>
  <w:num w:numId="5">
    <w:abstractNumId w:val="19"/>
  </w:num>
  <w:num w:numId="6">
    <w:abstractNumId w:val="15"/>
  </w:num>
  <w:num w:numId="7">
    <w:abstractNumId w:val="7"/>
  </w:num>
  <w:num w:numId="8">
    <w:abstractNumId w:val="4"/>
  </w:num>
  <w:num w:numId="9">
    <w:abstractNumId w:val="8"/>
  </w:num>
  <w:num w:numId="10">
    <w:abstractNumId w:val="12"/>
  </w:num>
  <w:num w:numId="11">
    <w:abstractNumId w:val="10"/>
  </w:num>
  <w:num w:numId="12">
    <w:abstractNumId w:val="14"/>
  </w:num>
  <w:num w:numId="13">
    <w:abstractNumId w:val="2"/>
  </w:num>
  <w:num w:numId="14">
    <w:abstractNumId w:val="11"/>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3"/>
  </w:num>
  <w:num w:numId="19">
    <w:abstractNumId w:val="6"/>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Лисенко Роман Станіславович">
    <w15:presenceInfo w15:providerId="AD" w15:userId="S-1-5-21-3380705593-2521461901-4089523876-4560"/>
  </w15:person>
  <w15:person w15:author="Don4ik">
    <w15:presenceInfo w15:providerId="None" w15:userId="Don4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DC7"/>
    <w:rsid w:val="000234D9"/>
    <w:rsid w:val="00034128"/>
    <w:rsid w:val="000407D8"/>
    <w:rsid w:val="000A41C7"/>
    <w:rsid w:val="000C178C"/>
    <w:rsid w:val="001031AA"/>
    <w:rsid w:val="00104594"/>
    <w:rsid w:val="001366BF"/>
    <w:rsid w:val="00137329"/>
    <w:rsid w:val="00145929"/>
    <w:rsid w:val="001534CF"/>
    <w:rsid w:val="00176AF4"/>
    <w:rsid w:val="00185E5A"/>
    <w:rsid w:val="001A7894"/>
    <w:rsid w:val="001B4330"/>
    <w:rsid w:val="001B5522"/>
    <w:rsid w:val="001D1D10"/>
    <w:rsid w:val="001F469E"/>
    <w:rsid w:val="00222456"/>
    <w:rsid w:val="002253A0"/>
    <w:rsid w:val="00242547"/>
    <w:rsid w:val="00260A89"/>
    <w:rsid w:val="002703E1"/>
    <w:rsid w:val="00270BEC"/>
    <w:rsid w:val="00275DC0"/>
    <w:rsid w:val="002A2E13"/>
    <w:rsid w:val="002A4E91"/>
    <w:rsid w:val="002A57A7"/>
    <w:rsid w:val="002A6FC8"/>
    <w:rsid w:val="002C48F0"/>
    <w:rsid w:val="003134F2"/>
    <w:rsid w:val="00316B70"/>
    <w:rsid w:val="00317AA5"/>
    <w:rsid w:val="00325043"/>
    <w:rsid w:val="00333340"/>
    <w:rsid w:val="00335E80"/>
    <w:rsid w:val="00340FE0"/>
    <w:rsid w:val="00353A29"/>
    <w:rsid w:val="00364230"/>
    <w:rsid w:val="00373B34"/>
    <w:rsid w:val="00385988"/>
    <w:rsid w:val="003B264A"/>
    <w:rsid w:val="003E16E2"/>
    <w:rsid w:val="003E6640"/>
    <w:rsid w:val="00436AF3"/>
    <w:rsid w:val="004447BF"/>
    <w:rsid w:val="00444B95"/>
    <w:rsid w:val="00450CCE"/>
    <w:rsid w:val="00460DC2"/>
    <w:rsid w:val="00485DA6"/>
    <w:rsid w:val="00487E28"/>
    <w:rsid w:val="00490D2C"/>
    <w:rsid w:val="004B0A90"/>
    <w:rsid w:val="004C31B1"/>
    <w:rsid w:val="004F5A84"/>
    <w:rsid w:val="0050418A"/>
    <w:rsid w:val="00540B5F"/>
    <w:rsid w:val="0054467B"/>
    <w:rsid w:val="00551DF8"/>
    <w:rsid w:val="00554991"/>
    <w:rsid w:val="00561281"/>
    <w:rsid w:val="00582CFB"/>
    <w:rsid w:val="005935A3"/>
    <w:rsid w:val="005B0AC8"/>
    <w:rsid w:val="00605B46"/>
    <w:rsid w:val="00610DFE"/>
    <w:rsid w:val="0064087E"/>
    <w:rsid w:val="00662C20"/>
    <w:rsid w:val="006716B8"/>
    <w:rsid w:val="006844C7"/>
    <w:rsid w:val="00685546"/>
    <w:rsid w:val="006A0930"/>
    <w:rsid w:val="006B0AFC"/>
    <w:rsid w:val="006C0511"/>
    <w:rsid w:val="006C2DE0"/>
    <w:rsid w:val="006D4AA8"/>
    <w:rsid w:val="007308A2"/>
    <w:rsid w:val="007349DF"/>
    <w:rsid w:val="00753608"/>
    <w:rsid w:val="007715E3"/>
    <w:rsid w:val="007824CE"/>
    <w:rsid w:val="007838E5"/>
    <w:rsid w:val="00787A11"/>
    <w:rsid w:val="007D1AE9"/>
    <w:rsid w:val="00847EE9"/>
    <w:rsid w:val="0087167E"/>
    <w:rsid w:val="00871E55"/>
    <w:rsid w:val="00874A49"/>
    <w:rsid w:val="00894A11"/>
    <w:rsid w:val="008B5C37"/>
    <w:rsid w:val="00907ABD"/>
    <w:rsid w:val="0091734D"/>
    <w:rsid w:val="00924D1E"/>
    <w:rsid w:val="00976DBF"/>
    <w:rsid w:val="00995A4C"/>
    <w:rsid w:val="009C4C3B"/>
    <w:rsid w:val="009C5A4D"/>
    <w:rsid w:val="009F3AEE"/>
    <w:rsid w:val="009F5DC7"/>
    <w:rsid w:val="00A62342"/>
    <w:rsid w:val="00A84F09"/>
    <w:rsid w:val="00A9299D"/>
    <w:rsid w:val="00A96E1A"/>
    <w:rsid w:val="00AB6F21"/>
    <w:rsid w:val="00AC253D"/>
    <w:rsid w:val="00AE191E"/>
    <w:rsid w:val="00AF7E98"/>
    <w:rsid w:val="00B069D7"/>
    <w:rsid w:val="00B12F9E"/>
    <w:rsid w:val="00B23FFA"/>
    <w:rsid w:val="00B45D11"/>
    <w:rsid w:val="00B518AA"/>
    <w:rsid w:val="00B55610"/>
    <w:rsid w:val="00B62B9D"/>
    <w:rsid w:val="00B764BA"/>
    <w:rsid w:val="00BD196E"/>
    <w:rsid w:val="00BD6F77"/>
    <w:rsid w:val="00C457DF"/>
    <w:rsid w:val="00C74A9B"/>
    <w:rsid w:val="00C923A5"/>
    <w:rsid w:val="00CE47C5"/>
    <w:rsid w:val="00CF4773"/>
    <w:rsid w:val="00D310D8"/>
    <w:rsid w:val="00D34084"/>
    <w:rsid w:val="00D636D7"/>
    <w:rsid w:val="00D75B8E"/>
    <w:rsid w:val="00D84CEC"/>
    <w:rsid w:val="00D90A28"/>
    <w:rsid w:val="00DA0A53"/>
    <w:rsid w:val="00DD62BF"/>
    <w:rsid w:val="00E00F92"/>
    <w:rsid w:val="00E07590"/>
    <w:rsid w:val="00E1636D"/>
    <w:rsid w:val="00E44AF0"/>
    <w:rsid w:val="00E910E6"/>
    <w:rsid w:val="00E91711"/>
    <w:rsid w:val="00EA058E"/>
    <w:rsid w:val="00F3601E"/>
    <w:rsid w:val="00F40A6F"/>
    <w:rsid w:val="00F56215"/>
    <w:rsid w:val="00F61CF1"/>
    <w:rsid w:val="00F666D8"/>
    <w:rsid w:val="00F851AA"/>
    <w:rsid w:val="00F9167C"/>
    <w:rsid w:val="00FB49E6"/>
    <w:rsid w:val="00FD0F5F"/>
    <w:rsid w:val="00FE00DA"/>
    <w:rsid w:val="00FF79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19F3"/>
  <w15:chartTrackingRefBased/>
  <w15:docId w15:val="{E84E9F20-F10C-494F-A2B1-ABE7D85D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56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5610"/>
    <w:rPr>
      <w:color w:val="0563C1" w:themeColor="hyperlink"/>
      <w:u w:val="single"/>
    </w:rPr>
  </w:style>
  <w:style w:type="paragraph" w:styleId="HTML">
    <w:name w:val="HTML Preformatted"/>
    <w:basedOn w:val="a"/>
    <w:link w:val="HTML0"/>
    <w:uiPriority w:val="99"/>
    <w:unhideWhenUsed/>
    <w:rsid w:val="002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42547"/>
    <w:rPr>
      <w:rFonts w:ascii="Courier New" w:eastAsia="Times New Roman" w:hAnsi="Courier New" w:cs="Courier New"/>
      <w:sz w:val="20"/>
      <w:szCs w:val="20"/>
      <w:lang w:eastAsia="ru-RU"/>
    </w:rPr>
  </w:style>
  <w:style w:type="character" w:customStyle="1" w:styleId="y2iqfc">
    <w:name w:val="y2iqfc"/>
    <w:basedOn w:val="a0"/>
    <w:rsid w:val="00242547"/>
  </w:style>
  <w:style w:type="character" w:styleId="a4">
    <w:name w:val="Placeholder Text"/>
    <w:basedOn w:val="a0"/>
    <w:uiPriority w:val="99"/>
    <w:semiHidden/>
    <w:rsid w:val="00242547"/>
    <w:rPr>
      <w:color w:val="808080"/>
    </w:rPr>
  </w:style>
  <w:style w:type="paragraph" w:styleId="a5">
    <w:name w:val="List Paragraph"/>
    <w:basedOn w:val="a"/>
    <w:uiPriority w:val="34"/>
    <w:qFormat/>
    <w:rsid w:val="00924D1E"/>
    <w:pPr>
      <w:ind w:left="720"/>
      <w:contextualSpacing/>
    </w:pPr>
  </w:style>
  <w:style w:type="paragraph" w:styleId="a6">
    <w:name w:val="Normal (Web)"/>
    <w:basedOn w:val="a"/>
    <w:uiPriority w:val="99"/>
    <w:unhideWhenUsed/>
    <w:rsid w:val="00924D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FollowedHyperlink"/>
    <w:basedOn w:val="a0"/>
    <w:uiPriority w:val="99"/>
    <w:semiHidden/>
    <w:unhideWhenUsed/>
    <w:rsid w:val="00907ABD"/>
    <w:rPr>
      <w:color w:val="954F72" w:themeColor="followedHyperlink"/>
      <w:u w:val="single"/>
    </w:rPr>
  </w:style>
  <w:style w:type="character" w:styleId="a8">
    <w:name w:val="Emphasis"/>
    <w:basedOn w:val="a0"/>
    <w:uiPriority w:val="20"/>
    <w:qFormat/>
    <w:rsid w:val="002A6FC8"/>
    <w:rPr>
      <w:i/>
      <w:iCs/>
    </w:rPr>
  </w:style>
  <w:style w:type="character" w:styleId="a9">
    <w:name w:val="annotation reference"/>
    <w:basedOn w:val="a0"/>
    <w:uiPriority w:val="99"/>
    <w:semiHidden/>
    <w:unhideWhenUsed/>
    <w:rsid w:val="008B5C37"/>
    <w:rPr>
      <w:sz w:val="16"/>
      <w:szCs w:val="16"/>
    </w:rPr>
  </w:style>
  <w:style w:type="paragraph" w:styleId="aa">
    <w:name w:val="annotation text"/>
    <w:basedOn w:val="a"/>
    <w:link w:val="ab"/>
    <w:uiPriority w:val="99"/>
    <w:unhideWhenUsed/>
    <w:rsid w:val="008B5C37"/>
    <w:pPr>
      <w:spacing w:line="240" w:lineRule="auto"/>
    </w:pPr>
    <w:rPr>
      <w:sz w:val="20"/>
      <w:szCs w:val="20"/>
    </w:rPr>
  </w:style>
  <w:style w:type="character" w:customStyle="1" w:styleId="ab">
    <w:name w:val="Текст примечания Знак"/>
    <w:basedOn w:val="a0"/>
    <w:link w:val="aa"/>
    <w:uiPriority w:val="99"/>
    <w:rsid w:val="008B5C37"/>
    <w:rPr>
      <w:sz w:val="20"/>
      <w:szCs w:val="20"/>
    </w:rPr>
  </w:style>
  <w:style w:type="paragraph" w:styleId="ac">
    <w:name w:val="annotation subject"/>
    <w:basedOn w:val="aa"/>
    <w:next w:val="aa"/>
    <w:link w:val="ad"/>
    <w:uiPriority w:val="99"/>
    <w:semiHidden/>
    <w:unhideWhenUsed/>
    <w:rsid w:val="008B5C37"/>
    <w:rPr>
      <w:b/>
      <w:bCs/>
    </w:rPr>
  </w:style>
  <w:style w:type="character" w:customStyle="1" w:styleId="ad">
    <w:name w:val="Тема примечания Знак"/>
    <w:basedOn w:val="ab"/>
    <w:link w:val="ac"/>
    <w:uiPriority w:val="99"/>
    <w:semiHidden/>
    <w:rsid w:val="008B5C37"/>
    <w:rPr>
      <w:b/>
      <w:bCs/>
      <w:sz w:val="20"/>
      <w:szCs w:val="20"/>
    </w:rPr>
  </w:style>
  <w:style w:type="paragraph" w:styleId="ae">
    <w:name w:val="Balloon Text"/>
    <w:basedOn w:val="a"/>
    <w:link w:val="af"/>
    <w:uiPriority w:val="99"/>
    <w:semiHidden/>
    <w:unhideWhenUsed/>
    <w:rsid w:val="008B5C37"/>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8B5C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2457">
      <w:bodyDiv w:val="1"/>
      <w:marLeft w:val="0"/>
      <w:marRight w:val="0"/>
      <w:marTop w:val="0"/>
      <w:marBottom w:val="0"/>
      <w:divBdr>
        <w:top w:val="none" w:sz="0" w:space="0" w:color="auto"/>
        <w:left w:val="none" w:sz="0" w:space="0" w:color="auto"/>
        <w:bottom w:val="none" w:sz="0" w:space="0" w:color="auto"/>
        <w:right w:val="none" w:sz="0" w:space="0" w:color="auto"/>
      </w:divBdr>
    </w:div>
    <w:div w:id="192765335">
      <w:bodyDiv w:val="1"/>
      <w:marLeft w:val="0"/>
      <w:marRight w:val="0"/>
      <w:marTop w:val="0"/>
      <w:marBottom w:val="0"/>
      <w:divBdr>
        <w:top w:val="none" w:sz="0" w:space="0" w:color="auto"/>
        <w:left w:val="none" w:sz="0" w:space="0" w:color="auto"/>
        <w:bottom w:val="none" w:sz="0" w:space="0" w:color="auto"/>
        <w:right w:val="none" w:sz="0" w:space="0" w:color="auto"/>
      </w:divBdr>
    </w:div>
    <w:div w:id="475418724">
      <w:bodyDiv w:val="1"/>
      <w:marLeft w:val="0"/>
      <w:marRight w:val="0"/>
      <w:marTop w:val="0"/>
      <w:marBottom w:val="0"/>
      <w:divBdr>
        <w:top w:val="none" w:sz="0" w:space="0" w:color="auto"/>
        <w:left w:val="none" w:sz="0" w:space="0" w:color="auto"/>
        <w:bottom w:val="none" w:sz="0" w:space="0" w:color="auto"/>
        <w:right w:val="none" w:sz="0" w:space="0" w:color="auto"/>
      </w:divBdr>
    </w:div>
    <w:div w:id="499394422">
      <w:bodyDiv w:val="1"/>
      <w:marLeft w:val="0"/>
      <w:marRight w:val="0"/>
      <w:marTop w:val="0"/>
      <w:marBottom w:val="0"/>
      <w:divBdr>
        <w:top w:val="none" w:sz="0" w:space="0" w:color="auto"/>
        <w:left w:val="none" w:sz="0" w:space="0" w:color="auto"/>
        <w:bottom w:val="none" w:sz="0" w:space="0" w:color="auto"/>
        <w:right w:val="none" w:sz="0" w:space="0" w:color="auto"/>
      </w:divBdr>
    </w:div>
    <w:div w:id="669405626">
      <w:bodyDiv w:val="1"/>
      <w:marLeft w:val="0"/>
      <w:marRight w:val="0"/>
      <w:marTop w:val="0"/>
      <w:marBottom w:val="0"/>
      <w:divBdr>
        <w:top w:val="none" w:sz="0" w:space="0" w:color="auto"/>
        <w:left w:val="none" w:sz="0" w:space="0" w:color="auto"/>
        <w:bottom w:val="none" w:sz="0" w:space="0" w:color="auto"/>
        <w:right w:val="none" w:sz="0" w:space="0" w:color="auto"/>
      </w:divBdr>
    </w:div>
    <w:div w:id="741295908">
      <w:bodyDiv w:val="1"/>
      <w:marLeft w:val="0"/>
      <w:marRight w:val="0"/>
      <w:marTop w:val="0"/>
      <w:marBottom w:val="0"/>
      <w:divBdr>
        <w:top w:val="none" w:sz="0" w:space="0" w:color="auto"/>
        <w:left w:val="none" w:sz="0" w:space="0" w:color="auto"/>
        <w:bottom w:val="none" w:sz="0" w:space="0" w:color="auto"/>
        <w:right w:val="none" w:sz="0" w:space="0" w:color="auto"/>
      </w:divBdr>
    </w:div>
    <w:div w:id="837307285">
      <w:bodyDiv w:val="1"/>
      <w:marLeft w:val="0"/>
      <w:marRight w:val="0"/>
      <w:marTop w:val="0"/>
      <w:marBottom w:val="0"/>
      <w:divBdr>
        <w:top w:val="none" w:sz="0" w:space="0" w:color="auto"/>
        <w:left w:val="none" w:sz="0" w:space="0" w:color="auto"/>
        <w:bottom w:val="none" w:sz="0" w:space="0" w:color="auto"/>
        <w:right w:val="none" w:sz="0" w:space="0" w:color="auto"/>
      </w:divBdr>
    </w:div>
    <w:div w:id="900211875">
      <w:bodyDiv w:val="1"/>
      <w:marLeft w:val="0"/>
      <w:marRight w:val="0"/>
      <w:marTop w:val="0"/>
      <w:marBottom w:val="0"/>
      <w:divBdr>
        <w:top w:val="none" w:sz="0" w:space="0" w:color="auto"/>
        <w:left w:val="none" w:sz="0" w:space="0" w:color="auto"/>
        <w:bottom w:val="none" w:sz="0" w:space="0" w:color="auto"/>
        <w:right w:val="none" w:sz="0" w:space="0" w:color="auto"/>
      </w:divBdr>
    </w:div>
    <w:div w:id="972713166">
      <w:bodyDiv w:val="1"/>
      <w:marLeft w:val="0"/>
      <w:marRight w:val="0"/>
      <w:marTop w:val="0"/>
      <w:marBottom w:val="0"/>
      <w:divBdr>
        <w:top w:val="none" w:sz="0" w:space="0" w:color="auto"/>
        <w:left w:val="none" w:sz="0" w:space="0" w:color="auto"/>
        <w:bottom w:val="none" w:sz="0" w:space="0" w:color="auto"/>
        <w:right w:val="none" w:sz="0" w:space="0" w:color="auto"/>
      </w:divBdr>
    </w:div>
    <w:div w:id="1073627867">
      <w:bodyDiv w:val="1"/>
      <w:marLeft w:val="0"/>
      <w:marRight w:val="0"/>
      <w:marTop w:val="0"/>
      <w:marBottom w:val="0"/>
      <w:divBdr>
        <w:top w:val="none" w:sz="0" w:space="0" w:color="auto"/>
        <w:left w:val="none" w:sz="0" w:space="0" w:color="auto"/>
        <w:bottom w:val="none" w:sz="0" w:space="0" w:color="auto"/>
        <w:right w:val="none" w:sz="0" w:space="0" w:color="auto"/>
      </w:divBdr>
    </w:div>
    <w:div w:id="1158107977">
      <w:bodyDiv w:val="1"/>
      <w:marLeft w:val="0"/>
      <w:marRight w:val="0"/>
      <w:marTop w:val="0"/>
      <w:marBottom w:val="0"/>
      <w:divBdr>
        <w:top w:val="none" w:sz="0" w:space="0" w:color="auto"/>
        <w:left w:val="none" w:sz="0" w:space="0" w:color="auto"/>
        <w:bottom w:val="none" w:sz="0" w:space="0" w:color="auto"/>
        <w:right w:val="none" w:sz="0" w:space="0" w:color="auto"/>
      </w:divBdr>
    </w:div>
    <w:div w:id="1395392714">
      <w:bodyDiv w:val="1"/>
      <w:marLeft w:val="0"/>
      <w:marRight w:val="0"/>
      <w:marTop w:val="0"/>
      <w:marBottom w:val="0"/>
      <w:divBdr>
        <w:top w:val="none" w:sz="0" w:space="0" w:color="auto"/>
        <w:left w:val="none" w:sz="0" w:space="0" w:color="auto"/>
        <w:bottom w:val="none" w:sz="0" w:space="0" w:color="auto"/>
        <w:right w:val="none" w:sz="0" w:space="0" w:color="auto"/>
      </w:divBdr>
    </w:div>
    <w:div w:id="1397051856">
      <w:bodyDiv w:val="1"/>
      <w:marLeft w:val="0"/>
      <w:marRight w:val="0"/>
      <w:marTop w:val="0"/>
      <w:marBottom w:val="0"/>
      <w:divBdr>
        <w:top w:val="none" w:sz="0" w:space="0" w:color="auto"/>
        <w:left w:val="none" w:sz="0" w:space="0" w:color="auto"/>
        <w:bottom w:val="none" w:sz="0" w:space="0" w:color="auto"/>
        <w:right w:val="none" w:sz="0" w:space="0" w:color="auto"/>
      </w:divBdr>
    </w:div>
    <w:div w:id="1429622994">
      <w:bodyDiv w:val="1"/>
      <w:marLeft w:val="0"/>
      <w:marRight w:val="0"/>
      <w:marTop w:val="0"/>
      <w:marBottom w:val="0"/>
      <w:divBdr>
        <w:top w:val="none" w:sz="0" w:space="0" w:color="auto"/>
        <w:left w:val="none" w:sz="0" w:space="0" w:color="auto"/>
        <w:bottom w:val="none" w:sz="0" w:space="0" w:color="auto"/>
        <w:right w:val="none" w:sz="0" w:space="0" w:color="auto"/>
      </w:divBdr>
    </w:div>
    <w:div w:id="1766074325">
      <w:bodyDiv w:val="1"/>
      <w:marLeft w:val="0"/>
      <w:marRight w:val="0"/>
      <w:marTop w:val="0"/>
      <w:marBottom w:val="0"/>
      <w:divBdr>
        <w:top w:val="none" w:sz="0" w:space="0" w:color="auto"/>
        <w:left w:val="none" w:sz="0" w:space="0" w:color="auto"/>
        <w:bottom w:val="none" w:sz="0" w:space="0" w:color="auto"/>
        <w:right w:val="none" w:sz="0" w:space="0" w:color="auto"/>
      </w:divBdr>
    </w:div>
    <w:div w:id="1832988778">
      <w:bodyDiv w:val="1"/>
      <w:marLeft w:val="0"/>
      <w:marRight w:val="0"/>
      <w:marTop w:val="0"/>
      <w:marBottom w:val="0"/>
      <w:divBdr>
        <w:top w:val="none" w:sz="0" w:space="0" w:color="auto"/>
        <w:left w:val="none" w:sz="0" w:space="0" w:color="auto"/>
        <w:bottom w:val="none" w:sz="0" w:space="0" w:color="auto"/>
        <w:right w:val="none" w:sz="0" w:space="0" w:color="auto"/>
      </w:divBdr>
    </w:div>
    <w:div w:id="1840582815">
      <w:bodyDiv w:val="1"/>
      <w:marLeft w:val="0"/>
      <w:marRight w:val="0"/>
      <w:marTop w:val="0"/>
      <w:marBottom w:val="0"/>
      <w:divBdr>
        <w:top w:val="none" w:sz="0" w:space="0" w:color="auto"/>
        <w:left w:val="none" w:sz="0" w:space="0" w:color="auto"/>
        <w:bottom w:val="none" w:sz="0" w:space="0" w:color="auto"/>
        <w:right w:val="none" w:sz="0" w:space="0" w:color="auto"/>
      </w:divBdr>
      <w:divsChild>
        <w:div w:id="1546602140">
          <w:marLeft w:val="0"/>
          <w:marRight w:val="0"/>
          <w:marTop w:val="0"/>
          <w:marBottom w:val="0"/>
          <w:divBdr>
            <w:top w:val="single" w:sz="2" w:space="0" w:color="auto"/>
            <w:left w:val="single" w:sz="2" w:space="0" w:color="auto"/>
            <w:bottom w:val="single" w:sz="6" w:space="0" w:color="auto"/>
            <w:right w:val="single" w:sz="2" w:space="0" w:color="auto"/>
          </w:divBdr>
          <w:divsChild>
            <w:div w:id="1834564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309281">
                  <w:marLeft w:val="0"/>
                  <w:marRight w:val="0"/>
                  <w:marTop w:val="0"/>
                  <w:marBottom w:val="0"/>
                  <w:divBdr>
                    <w:top w:val="single" w:sz="2" w:space="0" w:color="D9D9E3"/>
                    <w:left w:val="single" w:sz="2" w:space="0" w:color="D9D9E3"/>
                    <w:bottom w:val="single" w:sz="2" w:space="0" w:color="D9D9E3"/>
                    <w:right w:val="single" w:sz="2" w:space="0" w:color="D9D9E3"/>
                  </w:divBdr>
                  <w:divsChild>
                    <w:div w:id="45448943">
                      <w:marLeft w:val="0"/>
                      <w:marRight w:val="0"/>
                      <w:marTop w:val="0"/>
                      <w:marBottom w:val="0"/>
                      <w:divBdr>
                        <w:top w:val="single" w:sz="2" w:space="0" w:color="D9D9E3"/>
                        <w:left w:val="single" w:sz="2" w:space="0" w:color="D9D9E3"/>
                        <w:bottom w:val="single" w:sz="2" w:space="0" w:color="D9D9E3"/>
                        <w:right w:val="single" w:sz="2" w:space="0" w:color="D9D9E3"/>
                      </w:divBdr>
                      <w:divsChild>
                        <w:div w:id="1543326605">
                          <w:marLeft w:val="0"/>
                          <w:marRight w:val="0"/>
                          <w:marTop w:val="0"/>
                          <w:marBottom w:val="0"/>
                          <w:divBdr>
                            <w:top w:val="single" w:sz="2" w:space="0" w:color="D9D9E3"/>
                            <w:left w:val="single" w:sz="2" w:space="0" w:color="D9D9E3"/>
                            <w:bottom w:val="single" w:sz="2" w:space="0" w:color="D9D9E3"/>
                            <w:right w:val="single" w:sz="2" w:space="0" w:color="D9D9E3"/>
                          </w:divBdr>
                          <w:divsChild>
                            <w:div w:id="59705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4386189">
      <w:bodyDiv w:val="1"/>
      <w:marLeft w:val="0"/>
      <w:marRight w:val="0"/>
      <w:marTop w:val="0"/>
      <w:marBottom w:val="0"/>
      <w:divBdr>
        <w:top w:val="none" w:sz="0" w:space="0" w:color="auto"/>
        <w:left w:val="none" w:sz="0" w:space="0" w:color="auto"/>
        <w:bottom w:val="none" w:sz="0" w:space="0" w:color="auto"/>
        <w:right w:val="none" w:sz="0" w:space="0" w:color="auto"/>
      </w:divBdr>
    </w:div>
    <w:div w:id="1988388575">
      <w:bodyDiv w:val="1"/>
      <w:marLeft w:val="0"/>
      <w:marRight w:val="0"/>
      <w:marTop w:val="0"/>
      <w:marBottom w:val="0"/>
      <w:divBdr>
        <w:top w:val="none" w:sz="0" w:space="0" w:color="auto"/>
        <w:left w:val="none" w:sz="0" w:space="0" w:color="auto"/>
        <w:bottom w:val="none" w:sz="0" w:space="0" w:color="auto"/>
        <w:right w:val="none" w:sz="0" w:space="0" w:color="auto"/>
      </w:divBdr>
    </w:div>
    <w:div w:id="209840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s.uchicago.edu/doi/full/10.1086/66399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zakordon.24tv.ua/skilki-ukrayinskih-bizhentsiv-perebuvaye-za-kordonom-svizhi-dani_n2184464"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investopedia.com/terms/m/multipliereffect.asp" TargetMode="Externa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epravda.com.ua/rus/news/2023/01/17/696057/index.amp" TargetMode="External"/><Relationship Id="rId38" Type="http://schemas.openxmlformats.org/officeDocument/2006/relationships/hyperlink" Target="https://www.bing.com/search?pglt=41&amp;q=&#1095;&#1080;+&#1087;&#1083;&#1072;&#1085;&#1091;&#1102;&#1090;&#1100;+&#1073;&#1110;&#1078;&#1077;&#1085;&#1094;&#1110;+&#1087;&#1086;&#1074;&#1077;&#1088;&#1090;&#1072;&#1090;&#1080;&#1089;&#1100;+&#1074;+&#1091;&#1082;&#1088;&#1072;&#1111;&#1085;&#1091;&amp;cvid=ef03f91662e54760873a77f4eb58a768&amp;aqs=edge..69i57j0l8.13489j0j1&amp;FORM=ANNTA1&amp;PC=U531&amp;ntref=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5.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en.wikipedia.org/wiki/New_Keynesian_economic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CC2F6-00A1-49B2-8270-862CE976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3433</Words>
  <Characters>19570</Characters>
  <Application>Microsoft Office Word</Application>
  <DocSecurity>0</DocSecurity>
  <Lines>163</Lines>
  <Paragraphs>45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22958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Don4ik</dc:creator>
  <cp:keywords/>
  <dc:description/>
  <cp:lastModifiedBy>Don4ik</cp:lastModifiedBy>
  <cp:revision>2</cp:revision>
  <dcterms:created xsi:type="dcterms:W3CDTF">2023-06-19T12:20:00Z</dcterms:created>
  <dcterms:modified xsi:type="dcterms:W3CDTF">2023-06-19T12:20:00Z</dcterms:modified>
</cp:coreProperties>
</file>